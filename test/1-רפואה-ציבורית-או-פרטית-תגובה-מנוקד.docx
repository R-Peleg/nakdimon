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307F7" w14:textId="77777777" w:rsidR="005C4E16" w:rsidRPr="005C4E16" w:rsidRDefault="005C4E16" w:rsidP="005C4E16">
      <w:pPr>
        <w:rPr>
          <w:ins w:id="0" w:author="Elazar Gershuni" w:date="2020-07-09T22:56:00Z"/>
          <w:rFonts w:cs="Arial"/>
          <w:shd w:val="clear" w:color="auto" w:fill="FFFFFF"/>
          <w:rtl/>
        </w:rPr>
      </w:pPr>
      <w:ins w:id="1" w:author="Elazar Gershuni" w:date="2020-07-09T22:56:00Z">
        <w:r w:rsidRPr="005C4E16">
          <w:rPr>
            <w:rFonts w:cs="Arial"/>
            <w:shd w:val="clear" w:color="auto" w:fill="FFFFFF"/>
            <w:rtl/>
          </w:rPr>
          <w:t>תְּגוּבוֹת לְמַאֲמָר "רוֹפֵא נֶאֱמָן וְרַחְמָן", דֵּעוֹת 93 רְפוּאָה צִיבּוּרִית אוֹ פְּרָטִית מַעֲרֶכֶת הַבְּרִיאוּת  הַמְּתוֹאֶרֶת בְּסִפְרֵי הַהֲלָכָה, אֵינָהּ מַעֲרֶכֶת שֶׁל רְפוּאָה צִיבּוּרִית.</w:t>
        </w:r>
      </w:ins>
    </w:p>
    <w:p w14:paraId="55957C20" w14:textId="77777777" w:rsidR="005C4E16" w:rsidRPr="005C4E16" w:rsidRDefault="005C4E16" w:rsidP="005C4E16">
      <w:pPr>
        <w:rPr>
          <w:ins w:id="2" w:author="Elazar Gershuni" w:date="2020-07-09T22:56:00Z"/>
          <w:rFonts w:cs="Arial"/>
          <w:shd w:val="clear" w:color="auto" w:fill="FFFFFF"/>
          <w:rtl/>
        </w:rPr>
      </w:pPr>
      <w:ins w:id="3" w:author="Elazar Gershuni" w:date="2020-07-09T22:56:00Z">
        <w:r w:rsidRPr="005C4E16">
          <w:rPr>
            <w:rFonts w:cs="Arial"/>
            <w:shd w:val="clear" w:color="auto" w:fill="FFFFFF"/>
            <w:rtl/>
          </w:rPr>
          <w:t>בְּנוֹסָף, בְּחִינָה מְדוּקְדֶּקֶת שֶׁל מַעֲרֶכֶת  הַבְּרִיאוּת בְּאַרְהָ"ב מַרְאֶה שֶׁהִיא אֵינָהּ בְּדִיּוּק פְּרָטִית וְאֵינָהּ בְּהֶכְרֵחַ כּוֹשֶׁלֶת.</w:t>
        </w:r>
      </w:ins>
    </w:p>
    <w:p w14:paraId="62C7B8F4" w14:textId="77777777" w:rsidR="005C4E16" w:rsidRPr="005C4E16" w:rsidRDefault="005C4E16" w:rsidP="005C4E16">
      <w:pPr>
        <w:rPr>
          <w:ins w:id="4" w:author="Elazar Gershuni" w:date="2020-07-09T22:56:00Z"/>
          <w:rFonts w:cs="Arial"/>
          <w:shd w:val="clear" w:color="auto" w:fill="FFFFFF"/>
          <w:rtl/>
        </w:rPr>
      </w:pPr>
      <w:ins w:id="5" w:author="Elazar Gershuni" w:date="2020-07-09T22:56:00Z">
        <w:r w:rsidRPr="005C4E16">
          <w:rPr>
            <w:rFonts w:cs="Arial"/>
            <w:shd w:val="clear" w:color="auto" w:fill="FFFFFF"/>
            <w:rtl/>
          </w:rPr>
          <w:t>מַעֲרֶכֶת בְּרִיאוּת פְּרָטִית  שֶׁאֵינָהּ סוֹתֶרֶת אֶת הַתְּפִיסָה הַהִלְכָתִית וְהַיְּהוּדִית הִיא שֶׁיְּכוֹלָה לְהוֹבִיל לְשֵׁירוּתֵי בְּרִיאוּת טוֹבִים  וִיעִילִים.</w:t>
        </w:r>
      </w:ins>
    </w:p>
    <w:p w14:paraId="230F66F9" w14:textId="77777777" w:rsidR="005C4E16" w:rsidRPr="005C4E16" w:rsidRDefault="005C4E16" w:rsidP="005C4E16">
      <w:pPr>
        <w:rPr>
          <w:ins w:id="6" w:author="Elazar Gershuni" w:date="2020-07-09T22:56:00Z"/>
          <w:rFonts w:cs="Arial"/>
          <w:shd w:val="clear" w:color="auto" w:fill="FFFFFF"/>
          <w:rtl/>
        </w:rPr>
      </w:pPr>
      <w:ins w:id="7" w:author="Elazar Gershuni" w:date="2020-07-09T22:56:00Z">
        <w:r w:rsidRPr="005C4E16">
          <w:rPr>
            <w:rFonts w:cs="Arial"/>
            <w:shd w:val="clear" w:color="auto" w:fill="FFFFFF"/>
            <w:rtl/>
          </w:rPr>
          <w:t xml:space="preserve">הִלֵּל גִּרְשׁוֹנִי, מֵגִיב לְמַאֲמָרָם שֶׁל אֲבִיעָד </w:t>
        </w:r>
        <w:proofErr w:type="spellStart"/>
        <w:r w:rsidRPr="005C4E16">
          <w:rPr>
            <w:rFonts w:cs="Arial"/>
            <w:shd w:val="clear" w:color="auto" w:fill="FFFFFF"/>
            <w:rtl/>
          </w:rPr>
          <w:t>הוֹמִינֵר-רוֹזֶנְבְלוּם</w:t>
        </w:r>
        <w:proofErr w:type="spellEnd"/>
        <w:r w:rsidRPr="005C4E16">
          <w:rPr>
            <w:rFonts w:cs="Arial"/>
            <w:shd w:val="clear" w:color="auto" w:fill="FFFFFF"/>
            <w:rtl/>
          </w:rPr>
          <w:t xml:space="preserve"> וְחָנָן מֶנְדָּל.</w:t>
        </w:r>
      </w:ins>
    </w:p>
    <w:p w14:paraId="20EE1B60" w14:textId="77777777" w:rsidR="005C4E16" w:rsidRPr="005C4E16" w:rsidRDefault="005C4E16" w:rsidP="005C4E16">
      <w:pPr>
        <w:rPr>
          <w:ins w:id="8" w:author="Elazar Gershuni" w:date="2020-07-09T22:56:00Z"/>
          <w:rFonts w:cs="Arial"/>
          <w:shd w:val="clear" w:color="auto" w:fill="FFFFFF"/>
          <w:rtl/>
        </w:rPr>
      </w:pPr>
      <w:ins w:id="9" w:author="Elazar Gershuni" w:date="2020-07-09T22:56:00Z">
        <w:r w:rsidRPr="005C4E16">
          <w:rPr>
            <w:rFonts w:cs="Arial"/>
            <w:shd w:val="clear" w:color="auto" w:fill="FFFFFF"/>
            <w:rtl/>
          </w:rPr>
          <w:t>הִלֵּל גִּרְשׁוֹנֵי  הִלֵּל גִּרְשׁוֹנִי הוּא דּוֹקְטוֹרַנְט לַתַּלְמוּד, עֲמִית מֶחְקָר בְּפוֹרוּם קְהָלַּת, וּמְחַבֵּר הַמַּאֲמָר "רְפוּאָה  חוֹפְשִׁית", הַשִּׁילּוּחַ 18.</w:t>
        </w:r>
      </w:ins>
    </w:p>
    <w:p w14:paraId="699CFF33" w14:textId="77777777" w:rsidR="005C4E16" w:rsidRPr="005C4E16" w:rsidRDefault="005C4E16" w:rsidP="005C4E16">
      <w:pPr>
        <w:rPr>
          <w:ins w:id="10" w:author="Elazar Gershuni" w:date="2020-07-09T22:56:00Z"/>
          <w:rFonts w:cs="Arial"/>
          <w:shd w:val="clear" w:color="auto" w:fill="FFFFFF"/>
          <w:rtl/>
        </w:rPr>
      </w:pPr>
      <w:ins w:id="11" w:author="Elazar Gershuni" w:date="2020-07-09T22:56:00Z">
        <w:r w:rsidRPr="005C4E16">
          <w:rPr>
            <w:rFonts w:cs="Arial"/>
            <w:shd w:val="clear" w:color="auto" w:fill="FFFFFF"/>
            <w:rtl/>
          </w:rPr>
          <w:t xml:space="preserve">מַאֲמָרָם שֶׁל אֲבִיעָד </w:t>
        </w:r>
        <w:proofErr w:type="spellStart"/>
        <w:r w:rsidRPr="005C4E16">
          <w:rPr>
            <w:rFonts w:cs="Arial"/>
            <w:shd w:val="clear" w:color="auto" w:fill="FFFFFF"/>
            <w:rtl/>
          </w:rPr>
          <w:t>הוֹמִינֵר-רוֹזֶנְבְלוּם</w:t>
        </w:r>
        <w:proofErr w:type="spellEnd"/>
        <w:r w:rsidRPr="005C4E16">
          <w:rPr>
            <w:rFonts w:cs="Arial"/>
            <w:shd w:val="clear" w:color="auto" w:fill="FFFFFF"/>
            <w:rtl/>
          </w:rPr>
          <w:t xml:space="preserve"> וְחָנָן מֶנְדָּל, "רוֹפֵא נֶאֱמָן וְרַחְמָן"  (דֵּעוֹת 93), עַל רְפוּאָה צִיבּוּרִית מִזָּוִוית יְהוּדִית, מִתְחַלֵּק לִשְׁנֵי חֲלָקִים.</w:t>
        </w:r>
      </w:ins>
    </w:p>
    <w:p w14:paraId="46F732C0" w14:textId="77777777" w:rsidR="005C4E16" w:rsidRPr="005C4E16" w:rsidRDefault="005C4E16" w:rsidP="005C4E16">
      <w:pPr>
        <w:rPr>
          <w:ins w:id="12" w:author="Elazar Gershuni" w:date="2020-07-09T22:56:00Z"/>
          <w:rFonts w:cs="Arial"/>
          <w:shd w:val="clear" w:color="auto" w:fill="FFFFFF"/>
          <w:rtl/>
        </w:rPr>
      </w:pPr>
      <w:ins w:id="13" w:author="Elazar Gershuni" w:date="2020-07-09T22:56:00Z">
        <w:r w:rsidRPr="005C4E16">
          <w:rPr>
            <w:rFonts w:cs="Arial"/>
            <w:shd w:val="clear" w:color="auto" w:fill="FFFFFF"/>
            <w:rtl/>
          </w:rPr>
          <w:t>הָרִאשׁוֹן הוּא הַחֵלֶק  הַנּוֹרְמָטִיבִי/הִיסְטוֹרִי הָעוֹסֵק בִּמְקוֹרוֹת הַיַּהֲדוּת.</w:t>
        </w:r>
      </w:ins>
    </w:p>
    <w:p w14:paraId="1462C6D2" w14:textId="77777777" w:rsidR="005C4E16" w:rsidRPr="005C4E16" w:rsidRDefault="005C4E16" w:rsidP="005C4E16">
      <w:pPr>
        <w:rPr>
          <w:ins w:id="14" w:author="Elazar Gershuni" w:date="2020-07-09T22:56:00Z"/>
          <w:rFonts w:cs="Arial"/>
          <w:shd w:val="clear" w:color="auto" w:fill="FFFFFF"/>
          <w:rtl/>
        </w:rPr>
      </w:pPr>
      <w:ins w:id="15" w:author="Elazar Gershuni" w:date="2020-07-09T22:56:00Z">
        <w:r w:rsidRPr="005C4E16">
          <w:rPr>
            <w:rFonts w:cs="Arial"/>
            <w:shd w:val="clear" w:color="auto" w:fill="FFFFFF"/>
            <w:rtl/>
          </w:rPr>
          <w:t>הַשֵּׁנִי הוּא הַחֵלֶק הַפּוֹזִיטִיבִי הָעוֹסֵק בַּשְּׁאֵלָה אֵיזוֹ  מַעֲרֶכֶת בְּרִיאוּת מְבִיאָה לְתוֹצָאוֹת טוֹבוֹת יוֹתֵר, "פְּרָטִית" אוֹ "צִיבּוּרִית".</w:t>
        </w:r>
      </w:ins>
    </w:p>
    <w:p w14:paraId="2C721C50" w14:textId="77777777" w:rsidR="005C4E16" w:rsidRPr="005C4E16" w:rsidRDefault="005C4E16" w:rsidP="005C4E16">
      <w:pPr>
        <w:rPr>
          <w:ins w:id="16" w:author="Elazar Gershuni" w:date="2020-07-09T22:56:00Z"/>
          <w:rFonts w:cs="Arial"/>
          <w:shd w:val="clear" w:color="auto" w:fill="FFFFFF"/>
          <w:rtl/>
        </w:rPr>
      </w:pPr>
      <w:ins w:id="17" w:author="Elazar Gershuni" w:date="2020-07-09T22:56:00Z">
        <w:r w:rsidRPr="005C4E16">
          <w:rPr>
            <w:rFonts w:cs="Arial"/>
            <w:shd w:val="clear" w:color="auto" w:fill="FFFFFF"/>
            <w:rtl/>
          </w:rPr>
          <w:t>עִם חֶלְקוֹ הָרִאשׁוֹן שֶׁל  הַמַּאֲמָר אֵין לִי וִיכּוּחַ.</w:t>
        </w:r>
      </w:ins>
    </w:p>
    <w:p w14:paraId="30B5017B" w14:textId="77777777" w:rsidR="005C4E16" w:rsidRPr="005C4E16" w:rsidRDefault="005C4E16" w:rsidP="005C4E16">
      <w:pPr>
        <w:rPr>
          <w:ins w:id="18" w:author="Elazar Gershuni" w:date="2020-07-09T22:56:00Z"/>
          <w:rFonts w:cs="Arial"/>
          <w:shd w:val="clear" w:color="auto" w:fill="FFFFFF"/>
          <w:rtl/>
        </w:rPr>
      </w:pPr>
      <w:ins w:id="19" w:author="Elazar Gershuni" w:date="2020-07-09T22:56:00Z">
        <w:r w:rsidRPr="005C4E16">
          <w:rPr>
            <w:rFonts w:cs="Arial"/>
            <w:shd w:val="clear" w:color="auto" w:fill="FFFFFF"/>
            <w:rtl/>
          </w:rPr>
          <w:t>אַדְרַבָּה, הוּא מְשַׁקֵּף מַעֲרֶכֶת שׁוֹנָה בְּתַכְלִית מִזּוֹ שֶׁמַּצִּיעִים הַכּוֹתְבִים בְּחֵלֶק  הַשֵּׁנִי.</w:t>
        </w:r>
      </w:ins>
    </w:p>
    <w:p w14:paraId="2B068C0C" w14:textId="77777777" w:rsidR="005C4E16" w:rsidRPr="005C4E16" w:rsidRDefault="005C4E16" w:rsidP="005C4E16">
      <w:pPr>
        <w:rPr>
          <w:ins w:id="20" w:author="Elazar Gershuni" w:date="2020-07-09T22:56:00Z"/>
          <w:rFonts w:cs="Arial"/>
          <w:shd w:val="clear" w:color="auto" w:fill="FFFFFF"/>
          <w:rtl/>
        </w:rPr>
      </w:pPr>
      <w:ins w:id="21" w:author="Elazar Gershuni" w:date="2020-07-09T22:56:00Z">
        <w:r w:rsidRPr="005C4E16">
          <w:rPr>
            <w:rFonts w:cs="Arial"/>
            <w:shd w:val="clear" w:color="auto" w:fill="FFFFFF"/>
            <w:rtl/>
          </w:rPr>
          <w:t>בְּבֵירוּר, לְאוֹרֶךְ הַהִיסְטוֹרְיָה הַיְּהוּדִית וְהַכְּלָלִית, הַבְּרִיאוּת הָייְתָה נוֹשֵׂא שֶׁל שֵׁירוּת פְּרָטֵי  וּמַעֲשֵׂי צְדָקָה פְּרָטִיִּים.</w:t>
        </w:r>
      </w:ins>
    </w:p>
    <w:p w14:paraId="35378353" w14:textId="77777777" w:rsidR="005C4E16" w:rsidRPr="005C4E16" w:rsidRDefault="005C4E16" w:rsidP="005C4E16">
      <w:pPr>
        <w:rPr>
          <w:ins w:id="22" w:author="Elazar Gershuni" w:date="2020-07-09T22:56:00Z"/>
          <w:rFonts w:cs="Arial"/>
          <w:shd w:val="clear" w:color="auto" w:fill="FFFFFF"/>
          <w:rtl/>
        </w:rPr>
      </w:pPr>
      <w:ins w:id="23" w:author="Elazar Gershuni" w:date="2020-07-09T22:56:00Z">
        <w:r w:rsidRPr="005C4E16">
          <w:rPr>
            <w:rFonts w:cs="Arial"/>
            <w:shd w:val="clear" w:color="auto" w:fill="FFFFFF"/>
            <w:rtl/>
          </w:rPr>
          <w:t xml:space="preserve">רוֹפְאִים פָּעֲלוּ בְּאוֹפֶן פְּרָטִי וְגַבּוֹ תַּשְׁלוּם מֵהַמְּטוּפָּלִים, וְהָיוּ גַּם רוֹפְאִים  שֶׁפָּעֲלוּ בְּהִתְנַדְּבוּת אַךְ חָזָ"ל הִזְהִירוּ </w:t>
        </w:r>
        <w:proofErr w:type="spellStart"/>
        <w:r w:rsidRPr="005C4E16">
          <w:rPr>
            <w:rFonts w:cs="Arial"/>
            <w:shd w:val="clear" w:color="auto" w:fill="FFFFFF"/>
            <w:rtl/>
          </w:rPr>
          <w:t>שֶׁ"רוֹפֵא</w:t>
        </w:r>
        <w:proofErr w:type="spellEnd"/>
        <w:r w:rsidRPr="005C4E16">
          <w:rPr>
            <w:rFonts w:cs="Arial"/>
            <w:shd w:val="clear" w:color="auto" w:fill="FFFFFF"/>
            <w:rtl/>
          </w:rPr>
          <w:t xml:space="preserve"> חִינָּם שָׁוֶוה חִינָּם" (בַּבָּא קָמָא פֹּה ע"א, בְּתַרְגּוּם).</w:t>
        </w:r>
      </w:ins>
    </w:p>
    <w:p w14:paraId="2DB5CE43" w14:textId="77777777" w:rsidR="005C4E16" w:rsidRPr="005C4E16" w:rsidRDefault="005C4E16" w:rsidP="005C4E16">
      <w:pPr>
        <w:rPr>
          <w:ins w:id="24" w:author="Elazar Gershuni" w:date="2020-07-09T22:56:00Z"/>
          <w:rFonts w:cs="Arial"/>
          <w:shd w:val="clear" w:color="auto" w:fill="FFFFFF"/>
          <w:rtl/>
        </w:rPr>
      </w:pPr>
      <w:ins w:id="25" w:author="Elazar Gershuni" w:date="2020-07-09T22:56:00Z">
        <w:r w:rsidRPr="005C4E16">
          <w:rPr>
            <w:rFonts w:cs="Arial"/>
            <w:shd w:val="clear" w:color="auto" w:fill="FFFFFF"/>
            <w:rtl/>
          </w:rPr>
          <w:t xml:space="preserve"> מִכָּל מָקוֹם כַּאֲשֶׁר עָנִי נִזְקַק לְטִיפּוּל רְפוּאִי, הָיוּ עוֹזְרִים לוֹ, כְּאָז כֵּן הַיּוֹם.</w:t>
        </w:r>
      </w:ins>
    </w:p>
    <w:p w14:paraId="32B6A247" w14:textId="77777777" w:rsidR="005C4E16" w:rsidRPr="005C4E16" w:rsidRDefault="005C4E16" w:rsidP="005C4E16">
      <w:pPr>
        <w:rPr>
          <w:ins w:id="26" w:author="Elazar Gershuni" w:date="2020-07-09T22:56:00Z"/>
          <w:rFonts w:cs="Arial"/>
          <w:shd w:val="clear" w:color="auto" w:fill="FFFFFF"/>
          <w:rtl/>
        </w:rPr>
      </w:pPr>
      <w:ins w:id="27" w:author="Elazar Gershuni" w:date="2020-07-09T22:56:00Z">
        <w:r w:rsidRPr="005C4E16">
          <w:rPr>
            <w:rFonts w:cs="Arial"/>
            <w:shd w:val="clear" w:color="auto" w:fill="FFFFFF"/>
            <w:rtl/>
          </w:rPr>
          <w:t xml:space="preserve">קְרְנוֹת עֶזְרָה  הֲדָדִית וְחֲבְרוֹת בִּיקּוּר חוֹלִים, שֶׁהַכּוֹתְבִים מַעֲלִים עַל נֵס כְּאִידֵיאָל הַצְדָּקָה בְּנוֹשְׂאֵי בְּרִיאוּת, הָיוּ  נְפוֹצוֹת גַּם בְּאָמֵרִיקָה </w:t>
        </w:r>
        <w:proofErr w:type="spellStart"/>
        <w:r w:rsidRPr="005C4E16">
          <w:rPr>
            <w:rFonts w:cs="Arial"/>
            <w:shd w:val="clear" w:color="auto" w:fill="FFFFFF"/>
            <w:rtl/>
          </w:rPr>
          <w:t>הַ"קַפִּיטָלִיסְטִית</w:t>
        </w:r>
        <w:proofErr w:type="spellEnd"/>
        <w:r w:rsidRPr="005C4E16">
          <w:rPr>
            <w:rFonts w:cs="Arial"/>
            <w:shd w:val="clear" w:color="auto" w:fill="FFFFFF"/>
            <w:rtl/>
          </w:rPr>
          <w:t>" שֶׁל סוֹף הַמֵּאָה הַ-19, וּמְהַוּּוֹת מוֹפֵת לִפְעוּלָּה ווֹלוּנְטָרִית  שֶׁאֵינָהּ מֶמְשַׁלְתִּית.</w:t>
        </w:r>
      </w:ins>
    </w:p>
    <w:p w14:paraId="237C51A4" w14:textId="77777777" w:rsidR="005C4E16" w:rsidRPr="005C4E16" w:rsidRDefault="005C4E16" w:rsidP="005C4E16">
      <w:pPr>
        <w:rPr>
          <w:ins w:id="28" w:author="Elazar Gershuni" w:date="2020-07-09T22:56:00Z"/>
          <w:rFonts w:cs="Arial"/>
          <w:shd w:val="clear" w:color="auto" w:fill="FFFFFF"/>
          <w:rtl/>
        </w:rPr>
      </w:pPr>
      <w:ins w:id="29" w:author="Elazar Gershuni" w:date="2020-07-09T22:56:00Z">
        <w:r w:rsidRPr="005C4E16">
          <w:rPr>
            <w:rFonts w:cs="Arial"/>
            <w:shd w:val="clear" w:color="auto" w:fill="FFFFFF"/>
            <w:rtl/>
          </w:rPr>
          <w:t>חֶבְרוֹת בִּיקּוּר חוֹלִים כָּאֵלֶּה פָּעֲלוּ גַּם בְּאֶרֶץ יִשְׂרָאֵל בְּסוֹף הַמֵּאָה הַ-19 וְרֵאשִׁית  הַמֵּאָה הַ-20, וְהַיוּוּ – יַחַד עִם בָּתֵּי חוֹלִים שֶׁהוּקְמוּ מְיּוּזְמָה פְּרָטִית, וְעִם קוּפּוֹת חוֹלִים שׁוֹנוֹת –  אֶת הַבָּסִיס לַמַּעֲרֶכֶת הָרְפוּאִית בְּיִשְׂרָאֵל הַיּוֹם, שֶׁנּוֹתְרוּ בָּהּ מְאַפְייְנִים מַשְׁמָעוּתִיִּים שֶׁל בִּיזּוּר  וְתַחֲרוּתִיּוֹת, לַמְרוֹת שְׁאִיפֹה מֶמְשַׁלְתִּית בַּת עֶשְׂרוֹת שָׁנִים לְהַלְאִים אֶת הַמַּעֲרָכוֹת הַלָּלוּ.</w:t>
        </w:r>
      </w:ins>
    </w:p>
    <w:p w14:paraId="7354BDDE" w14:textId="77777777" w:rsidR="005C4E16" w:rsidRPr="005C4E16" w:rsidRDefault="005C4E16" w:rsidP="005C4E16">
      <w:pPr>
        <w:rPr>
          <w:ins w:id="30" w:author="Elazar Gershuni" w:date="2020-07-09T22:56:00Z"/>
          <w:rFonts w:cs="Arial"/>
          <w:shd w:val="clear" w:color="auto" w:fill="FFFFFF"/>
          <w:rtl/>
        </w:rPr>
      </w:pPr>
      <w:ins w:id="31" w:author="Elazar Gershuni" w:date="2020-07-09T22:56:00Z">
        <w:r w:rsidRPr="005C4E16">
          <w:rPr>
            <w:rFonts w:cs="Arial"/>
            <w:shd w:val="clear" w:color="auto" w:fill="FFFFFF"/>
            <w:rtl/>
          </w:rPr>
          <w:t xml:space="preserve">מִבְּחִינַת  הַיַּהֲדוּת, אִם כֵּן, אֵין כָּל הַעֲדָפָה </w:t>
        </w:r>
        <w:proofErr w:type="spellStart"/>
        <w:r w:rsidRPr="005C4E16">
          <w:rPr>
            <w:rFonts w:cs="Arial"/>
            <w:shd w:val="clear" w:color="auto" w:fill="FFFFFF"/>
            <w:rtl/>
          </w:rPr>
          <w:t>לְ"בְּרִיאוּת</w:t>
        </w:r>
        <w:proofErr w:type="spellEnd"/>
        <w:r w:rsidRPr="005C4E16">
          <w:rPr>
            <w:rFonts w:cs="Arial"/>
            <w:shd w:val="clear" w:color="auto" w:fill="FFFFFF"/>
            <w:rtl/>
          </w:rPr>
          <w:t xml:space="preserve"> מַמְלַכְתִּית"; מַעֲרֶכֶת פְּרָטִית, עִם עֶזְרָה הֲדָדִית מַשְׁלִימָה  לְאֵלֶּה שֶׁיָּדָם אֵינָהּ מַשֶּׂגֶת, הִיא דֶּרֶךְ הַמֶּלֶךְ בִּמְקוֹרוֹת הַיַּהֲדוּת.</w:t>
        </w:r>
      </w:ins>
    </w:p>
    <w:p w14:paraId="1504DDD2" w14:textId="77777777" w:rsidR="005C4E16" w:rsidRPr="005C4E16" w:rsidRDefault="005C4E16" w:rsidP="005C4E16">
      <w:pPr>
        <w:rPr>
          <w:ins w:id="32" w:author="Elazar Gershuni" w:date="2020-07-09T22:56:00Z"/>
          <w:rFonts w:cs="Arial"/>
          <w:shd w:val="clear" w:color="auto" w:fill="FFFFFF"/>
          <w:rtl/>
        </w:rPr>
      </w:pPr>
      <w:ins w:id="33" w:author="Elazar Gershuni" w:date="2020-07-09T22:56:00Z">
        <w:r w:rsidRPr="005C4E16">
          <w:rPr>
            <w:rFonts w:cs="Arial"/>
            <w:shd w:val="clear" w:color="auto" w:fill="FFFFFF"/>
            <w:rtl/>
          </w:rPr>
          <w:t>הַטִּיעוּן הַיָּחִיד שֶׁל הַכּוֹתְבִים לְטוֹבַת  מַעֲרֶכֶת מוּלָאֶמֶת הוּא טִיעוּן פְּרַקְטִי: זֶה עוֹבֵד טוֹב יוֹתֵר.</w:t>
        </w:r>
      </w:ins>
    </w:p>
    <w:p w14:paraId="76BE719D" w14:textId="77777777" w:rsidR="005C4E16" w:rsidRPr="005C4E16" w:rsidRDefault="005C4E16" w:rsidP="005C4E16">
      <w:pPr>
        <w:rPr>
          <w:ins w:id="34" w:author="Elazar Gershuni" w:date="2020-07-09T22:56:00Z"/>
          <w:rFonts w:cs="Arial"/>
          <w:shd w:val="clear" w:color="auto" w:fill="FFFFFF"/>
          <w:rtl/>
        </w:rPr>
      </w:pPr>
      <w:ins w:id="35" w:author="Elazar Gershuni" w:date="2020-07-09T22:56:00Z">
        <w:r w:rsidRPr="005C4E16">
          <w:rPr>
            <w:rFonts w:cs="Arial"/>
            <w:shd w:val="clear" w:color="auto" w:fill="FFFFFF"/>
            <w:rtl/>
          </w:rPr>
          <w:t>הַקּוֹרוֹנָה וּמַעַרְכוֹת הַבְּרִיאוּת בָּעוֹלָם  בָּעִנְיָין הַזֶּה אֲנִי נֶאֱלַץ לַחֲלוֹק עֲמוּקּוֹת עַל הַכּוֹתְבִים.</w:t>
        </w:r>
      </w:ins>
    </w:p>
    <w:p w14:paraId="03199A50" w14:textId="77777777" w:rsidR="005C4E16" w:rsidRPr="005C4E16" w:rsidRDefault="005C4E16" w:rsidP="005C4E16">
      <w:pPr>
        <w:rPr>
          <w:ins w:id="36" w:author="Elazar Gershuni" w:date="2020-07-09T22:56:00Z"/>
          <w:rFonts w:cs="Arial"/>
          <w:shd w:val="clear" w:color="auto" w:fill="FFFFFF"/>
          <w:rtl/>
        </w:rPr>
      </w:pPr>
      <w:ins w:id="37" w:author="Elazar Gershuni" w:date="2020-07-09T22:56:00Z">
        <w:r w:rsidRPr="005C4E16">
          <w:rPr>
            <w:rFonts w:cs="Arial"/>
            <w:shd w:val="clear" w:color="auto" w:fill="FFFFFF"/>
            <w:rtl/>
          </w:rPr>
          <w:t>הֵם מַזְכִּירִים אֶת מַשְׁבֵּר הַקּוֹרוֹנָה וְכוֹתְבִים:  "חֶבְרָה בָּהּ הַחַלָּשִׁים בְּיוֹתֵר חוֹשְׁשִׁים לָלֶכֶת לִבְדִיקוֹת וּלְטִיפּוּל רְפוּאִי מְפַחֵד הַתַּשְׁלוּם עַל הַבְּדִיקוֹת  וְהַטִּיפּוּל, הִיא חֶבְרָה בָּהּ הַמַּגֵּיפָה תִּתְפַּשֵּׁט בְּצוּרָה נִרְחֶבֶת וְקַטְלָנִית יוֹתֵר".</w:t>
        </w:r>
      </w:ins>
    </w:p>
    <w:p w14:paraId="08418F5C" w14:textId="77777777" w:rsidR="005C4E16" w:rsidRPr="005C4E16" w:rsidRDefault="005C4E16" w:rsidP="005C4E16">
      <w:pPr>
        <w:rPr>
          <w:ins w:id="38" w:author="Elazar Gershuni" w:date="2020-07-09T22:56:00Z"/>
          <w:rFonts w:cs="Arial"/>
          <w:shd w:val="clear" w:color="auto" w:fill="FFFFFF"/>
          <w:rtl/>
        </w:rPr>
      </w:pPr>
      <w:ins w:id="39" w:author="Elazar Gershuni" w:date="2020-07-09T22:56:00Z">
        <w:r w:rsidRPr="005C4E16">
          <w:rPr>
            <w:rFonts w:cs="Arial"/>
            <w:shd w:val="clear" w:color="auto" w:fill="FFFFFF"/>
            <w:rtl/>
          </w:rPr>
          <w:t>הָרֶמֶז לְאַרְצוֹת הַבְּרִית  בָּרוּר.</w:t>
        </w:r>
      </w:ins>
    </w:p>
    <w:p w14:paraId="56257AEA" w14:textId="77777777" w:rsidR="005C4E16" w:rsidRPr="005C4E16" w:rsidRDefault="005C4E16" w:rsidP="005C4E16">
      <w:pPr>
        <w:rPr>
          <w:ins w:id="40" w:author="Elazar Gershuni" w:date="2020-07-09T22:56:00Z"/>
          <w:rFonts w:cs="Arial"/>
          <w:shd w:val="clear" w:color="auto" w:fill="FFFFFF"/>
          <w:rtl/>
        </w:rPr>
      </w:pPr>
      <w:ins w:id="41" w:author="Elazar Gershuni" w:date="2020-07-09T22:56:00Z">
        <w:r w:rsidRPr="005C4E16">
          <w:rPr>
            <w:rFonts w:cs="Arial"/>
            <w:shd w:val="clear" w:color="auto" w:fill="FFFFFF"/>
            <w:rtl/>
          </w:rPr>
          <w:t>לַשְּׁאֵלָה אִם מְדִינָה זוֹ הִיא מוֹפֵת שֶׁל מַעֲרֶכֶת פְּרָטִית נַגִּיעַ בַּהֶמְשֵׁךְ; כָּאן רַק נַנִּיחַ שֶׁאָכֵן כָּךְ  הוּא.</w:t>
        </w:r>
      </w:ins>
    </w:p>
    <w:p w14:paraId="76E94035" w14:textId="77777777" w:rsidR="005C4E16" w:rsidRPr="005C4E16" w:rsidRDefault="005C4E16" w:rsidP="005C4E16">
      <w:pPr>
        <w:rPr>
          <w:ins w:id="42" w:author="Elazar Gershuni" w:date="2020-07-09T22:56:00Z"/>
          <w:rFonts w:cs="Arial"/>
          <w:shd w:val="clear" w:color="auto" w:fill="FFFFFF"/>
          <w:rtl/>
        </w:rPr>
      </w:pPr>
      <w:ins w:id="43" w:author="Elazar Gershuni" w:date="2020-07-09T22:56:00Z">
        <w:r w:rsidRPr="005C4E16">
          <w:rPr>
            <w:rFonts w:cs="Arial"/>
            <w:shd w:val="clear" w:color="auto" w:fill="FFFFFF"/>
            <w:rtl/>
          </w:rPr>
          <w:lastRenderedPageBreak/>
          <w:t>נָכוֹן לִזְמַן כְּתִיבַת שׁוּרוֹת אֵלֶּה (שִׁלְהִי יוּנִי 2020), מִסְפַּר הַמֵּתִים בְּאַרְהָ"ב מִקּוֹרוֹנָה הֵם  הַגְּבוֹהִים בָּעוֹלָם.</w:t>
        </w:r>
      </w:ins>
    </w:p>
    <w:p w14:paraId="6D5120AB" w14:textId="77777777" w:rsidR="005C4E16" w:rsidRPr="005C4E16" w:rsidRDefault="005C4E16" w:rsidP="005C4E16">
      <w:pPr>
        <w:rPr>
          <w:ins w:id="44" w:author="Elazar Gershuni" w:date="2020-07-09T22:56:00Z"/>
          <w:rFonts w:cs="Arial"/>
          <w:shd w:val="clear" w:color="auto" w:fill="FFFFFF"/>
          <w:rtl/>
        </w:rPr>
      </w:pPr>
      <w:ins w:id="45" w:author="Elazar Gershuni" w:date="2020-07-09T22:56:00Z">
        <w:r w:rsidRPr="005C4E16">
          <w:rPr>
            <w:rFonts w:cs="Arial"/>
            <w:shd w:val="clear" w:color="auto" w:fill="FFFFFF"/>
            <w:rtl/>
          </w:rPr>
          <w:t>אֲבָל מְדוּבָּר בַּמְּדִינָה הַשְּׁלִישִׁית בְּגוֹדְלָהּ בָּעוֹלָם, וְלָכֵן עָלֵינוּ לְתַקְנֵן זֹאת לְגוֹדֶל  הָאוּכְלוּסִיָּיה.</w:t>
        </w:r>
      </w:ins>
    </w:p>
    <w:p w14:paraId="5C5F4438" w14:textId="77777777" w:rsidR="005C4E16" w:rsidRPr="005C4E16" w:rsidRDefault="005C4E16" w:rsidP="005C4E16">
      <w:pPr>
        <w:rPr>
          <w:ins w:id="46" w:author="Elazar Gershuni" w:date="2020-07-09T22:56:00Z"/>
          <w:rFonts w:cs="Arial"/>
          <w:shd w:val="clear" w:color="auto" w:fill="FFFFFF"/>
          <w:rtl/>
        </w:rPr>
      </w:pPr>
      <w:ins w:id="47" w:author="Elazar Gershuni" w:date="2020-07-09T22:56:00Z">
        <w:r w:rsidRPr="005C4E16">
          <w:rPr>
            <w:rFonts w:cs="Arial"/>
            <w:shd w:val="clear" w:color="auto" w:fill="FFFFFF"/>
            <w:rtl/>
          </w:rPr>
          <w:t>בָּרֶגַע שֶׁאֲנַחְנוּ עוֹשִׂים זֹאת אָנוּ רוֹאִים בָּרֹאשׁ הָרְשִׁימָה (בְּנִיכּוּי סַן מֵרִינוֹ  וְאֶנְדּוֹרָה) אֶת בֶּלֶגְּיה (840 מִיתוֹת לְמִילְיוֹן נֶפֶשׁ), בְּרִיטַנְיָה (637 לְמִילְיוֹן), סְפָרַד (606),  אִיטַלְיָה (574), שְׁוֶודְיָה (518), צָרְפַת (456) וְרַק אָז אַרְהָ"ב (383 לְמִילְיוֹן).</w:t>
        </w:r>
      </w:ins>
    </w:p>
    <w:p w14:paraId="4DC8FB2C" w14:textId="77777777" w:rsidR="005C4E16" w:rsidRPr="005C4E16" w:rsidRDefault="005C4E16" w:rsidP="005C4E16">
      <w:pPr>
        <w:rPr>
          <w:ins w:id="48" w:author="Elazar Gershuni" w:date="2020-07-09T22:56:00Z"/>
          <w:rFonts w:cs="Arial"/>
          <w:shd w:val="clear" w:color="auto" w:fill="FFFFFF"/>
          <w:rtl/>
        </w:rPr>
      </w:pPr>
      <w:ins w:id="49" w:author="Elazar Gershuni" w:date="2020-07-09T22:56:00Z">
        <w:r w:rsidRPr="005C4E16">
          <w:rPr>
            <w:rFonts w:cs="Arial"/>
            <w:shd w:val="clear" w:color="auto" w:fill="FFFFFF"/>
            <w:rtl/>
          </w:rPr>
          <w:t>כָּל הַמְּדִינוֹת  הַמּוֹבִילוֹת אֶת הָרְשִׁימָה הֵן בַּעֲלוּת מַעֲרֶכֶת בְּרִיאוּת מַמְלַכְתִּית חֲזָקָה, כָּל אַחַת בַּעֲלַת הַמְּאַפְייְנִים  מִשֶּׁלָּהּ.</w:t>
        </w:r>
      </w:ins>
    </w:p>
    <w:p w14:paraId="3258B73A" w14:textId="77777777" w:rsidR="005C4E16" w:rsidRPr="005C4E16" w:rsidRDefault="005C4E16" w:rsidP="005C4E16">
      <w:pPr>
        <w:rPr>
          <w:ins w:id="50" w:author="Elazar Gershuni" w:date="2020-07-09T22:56:00Z"/>
          <w:rFonts w:cs="Arial"/>
          <w:shd w:val="clear" w:color="auto" w:fill="FFFFFF"/>
          <w:rtl/>
        </w:rPr>
      </w:pPr>
      <w:ins w:id="51" w:author="Elazar Gershuni" w:date="2020-07-09T22:56:00Z">
        <w:r w:rsidRPr="005C4E16">
          <w:rPr>
            <w:rFonts w:cs="Arial"/>
            <w:shd w:val="clear" w:color="auto" w:fill="FFFFFF"/>
            <w:rtl/>
          </w:rPr>
          <w:t>אַגַּב סִינְגַּפּוּר, שֶׁבָּהּ חֵלֶק גָּדוֹל מִמַּעֲרֶכֶת הַבְּרִיאוּת מוּחְזָק בַּיָּדַיִים פְּרָטִיּוֹת, מְטַפֶּלֶת בְּצוּרָה  מֵיטָבִית בְּקוֹרוֹנָה, עִם 26 מִקְרֵי מָוֶות בְּסַךְ הַכּוֹל, אוֹ 4 מִיתוֹת לְמִילְיוֹן נֶפֶשׁ.</w:t>
        </w:r>
      </w:ins>
    </w:p>
    <w:p w14:paraId="107A09A9" w14:textId="77777777" w:rsidR="005C4E16" w:rsidRPr="005C4E16" w:rsidRDefault="005C4E16" w:rsidP="005C4E16">
      <w:pPr>
        <w:rPr>
          <w:ins w:id="52" w:author="Elazar Gershuni" w:date="2020-07-09T22:56:00Z"/>
          <w:rFonts w:cs="Arial"/>
          <w:shd w:val="clear" w:color="auto" w:fill="FFFFFF"/>
          <w:rtl/>
        </w:rPr>
      </w:pPr>
      <w:ins w:id="53" w:author="Elazar Gershuni" w:date="2020-07-09T22:56:00Z">
        <w:r w:rsidRPr="005C4E16">
          <w:rPr>
            <w:rFonts w:cs="Arial"/>
            <w:shd w:val="clear" w:color="auto" w:fill="FFFFFF"/>
            <w:rtl/>
          </w:rPr>
          <w:t>כְּלוֹמַר, בְּמִבְחַן  הַתּוֹצָאָה, בְּכָל הַנּוֹגֵעַ לְקוֹרוֹנָה, מְדִינוֹת בַּעֲלוּת מַעֲרֶכֶת בְּרִיאוּת צִיבּוּרִית מִתְבָּרְרוֹת כְּכּוֹשְׁלוֹת לֹא  פָּחוֹת, וְאַף יוֹתֵר, מֵאַרְצוֹת הַבְּרִית, שֶׁאוֹתָהּ רוֹאִים הַכּוֹתְבִים כְּסֵמֶל לְמַעֲרֶכֶת בְּרִיאוּת פְּרָטִית.</w:t>
        </w:r>
      </w:ins>
    </w:p>
    <w:p w14:paraId="34D146DA" w14:textId="77777777" w:rsidR="005C4E16" w:rsidRPr="005C4E16" w:rsidRDefault="005C4E16" w:rsidP="005C4E16">
      <w:pPr>
        <w:rPr>
          <w:ins w:id="54" w:author="Elazar Gershuni" w:date="2020-07-09T22:56:00Z"/>
          <w:rFonts w:cs="Arial"/>
          <w:shd w:val="clear" w:color="auto" w:fill="FFFFFF"/>
          <w:rtl/>
        </w:rPr>
      </w:pPr>
      <w:ins w:id="55" w:author="Elazar Gershuni" w:date="2020-07-09T22:56:00Z">
        <w:r w:rsidRPr="005C4E16">
          <w:rPr>
            <w:rFonts w:cs="Arial"/>
            <w:shd w:val="clear" w:color="auto" w:fill="FFFFFF"/>
            <w:rtl/>
          </w:rPr>
          <w:t xml:space="preserve"> מַעֲרֶכֶת הַבְּרִיאוּת בְּאַרְהָ"ב אַךְ הָאִם אַרְהָ"ב הִיא דֶּגֶם טוֹב לְמַעֲרֶכֶת בְּרִיאוּת פְּרָטִית? כְּפִי שֶׁהַכּוֹתְבִים  עַצְמָם מוֹדִים, 27% מֵהַתַּקְצִיב הַפְדְרָלִי, יוֹתֵר מַטְרִילְיוֹן דּוֹלָר, מוּקְדָּשׁ לִתְחוּם הַבְּרִיאוּת, בְּעִיקָּר  לְבִיטּוּחֵי הַבְּרִיאוּת הַמַּמְלַכְתִּיִּים </w:t>
        </w:r>
        <w:proofErr w:type="spellStart"/>
        <w:r w:rsidRPr="005C4E16">
          <w:rPr>
            <w:rFonts w:cs="Arial"/>
            <w:shd w:val="clear" w:color="auto" w:fill="FFFFFF"/>
            <w:rtl/>
          </w:rPr>
          <w:t>מִדִּיקֵייד</w:t>
        </w:r>
        <w:proofErr w:type="spellEnd"/>
        <w:r w:rsidRPr="005C4E16">
          <w:rPr>
            <w:rFonts w:cs="Arial"/>
            <w:shd w:val="clear" w:color="auto" w:fill="FFFFFF"/>
            <w:rtl/>
          </w:rPr>
          <w:t xml:space="preserve"> </w:t>
        </w:r>
        <w:proofErr w:type="spellStart"/>
        <w:r w:rsidRPr="005C4E16">
          <w:rPr>
            <w:rFonts w:cs="Arial"/>
            <w:shd w:val="clear" w:color="auto" w:fill="FFFFFF"/>
            <w:rtl/>
          </w:rPr>
          <w:t>וּמִדִּיקָיֵיר</w:t>
        </w:r>
        <w:proofErr w:type="spellEnd"/>
        <w:r w:rsidRPr="005C4E16">
          <w:rPr>
            <w:rFonts w:cs="Arial"/>
            <w:shd w:val="clear" w:color="auto" w:fill="FFFFFF"/>
            <w:rtl/>
          </w:rPr>
          <w:t>.</w:t>
        </w:r>
      </w:ins>
    </w:p>
    <w:p w14:paraId="5B97E459" w14:textId="77777777" w:rsidR="005C4E16" w:rsidRPr="005C4E16" w:rsidRDefault="005C4E16" w:rsidP="005C4E16">
      <w:pPr>
        <w:rPr>
          <w:ins w:id="56" w:author="Elazar Gershuni" w:date="2020-07-09T22:56:00Z"/>
          <w:rFonts w:cs="Arial"/>
          <w:shd w:val="clear" w:color="auto" w:fill="FFFFFF"/>
          <w:rtl/>
        </w:rPr>
      </w:pPr>
      <w:ins w:id="57" w:author="Elazar Gershuni" w:date="2020-07-09T22:56:00Z">
        <w:r w:rsidRPr="005C4E16">
          <w:rPr>
            <w:rFonts w:cs="Arial"/>
            <w:shd w:val="clear" w:color="auto" w:fill="FFFFFF"/>
            <w:rtl/>
          </w:rPr>
          <w:t xml:space="preserve">אִם מוֹסִיפִים אֶת </w:t>
        </w:r>
        <w:proofErr w:type="spellStart"/>
        <w:r w:rsidRPr="005C4E16">
          <w:rPr>
            <w:rFonts w:cs="Arial"/>
            <w:shd w:val="clear" w:color="auto" w:fill="FFFFFF"/>
            <w:rtl/>
          </w:rPr>
          <w:t>אוֹבְּמָה-קָייר</w:t>
        </w:r>
        <w:proofErr w:type="spellEnd"/>
        <w:r w:rsidRPr="005C4E16">
          <w:rPr>
            <w:rFonts w:cs="Arial"/>
            <w:shd w:val="clear" w:color="auto" w:fill="FFFFFF"/>
            <w:rtl/>
          </w:rPr>
          <w:t xml:space="preserve"> מְדוּבָּר  בַּמְּדִינָה עִם הַהוֹצָאָה הַמַּמְלַכְתִּית אוֹ כְּפוּיָה הַגְּבוֹהָה בְּיוֹתֵר בָּעוֹלָם עַל בְּרִיאוּת כְּאָחוּז </w:t>
        </w:r>
        <w:proofErr w:type="spellStart"/>
        <w:r w:rsidRPr="005C4E16">
          <w:rPr>
            <w:rFonts w:cs="Arial"/>
            <w:shd w:val="clear" w:color="auto" w:fill="FFFFFF"/>
            <w:rtl/>
          </w:rPr>
          <w:t>מֵהתמ"ג</w:t>
        </w:r>
        <w:proofErr w:type="spellEnd"/>
        <w:r w:rsidRPr="005C4E16">
          <w:rPr>
            <w:rFonts w:cs="Arial"/>
            <w:shd w:val="clear" w:color="auto" w:fill="FFFFFF"/>
            <w:rtl/>
          </w:rPr>
          <w:t>.</w:t>
        </w:r>
      </w:ins>
    </w:p>
    <w:p w14:paraId="6D200B49" w14:textId="77777777" w:rsidR="005C4E16" w:rsidRPr="005C4E16" w:rsidRDefault="005C4E16" w:rsidP="005C4E16">
      <w:pPr>
        <w:rPr>
          <w:ins w:id="58" w:author="Elazar Gershuni" w:date="2020-07-09T22:56:00Z"/>
          <w:rFonts w:cs="Arial"/>
          <w:shd w:val="clear" w:color="auto" w:fill="FFFFFF"/>
          <w:rtl/>
        </w:rPr>
      </w:pPr>
      <w:ins w:id="59" w:author="Elazar Gershuni" w:date="2020-07-09T22:56:00Z">
        <w:r w:rsidRPr="005C4E16">
          <w:rPr>
            <w:rFonts w:cs="Arial"/>
            <w:shd w:val="clear" w:color="auto" w:fill="FFFFFF"/>
            <w:rtl/>
          </w:rPr>
          <w:t xml:space="preserve"> מֵעֵבֶר לְכָךְ, הַבְנָיַּית הַמַּעֲרֶכֶת עַל בִּיטּוּחֵי בְּרִיאוּת דֶּרֶךְ הַמַּעֲסִיקִים נוֹבַעַת מִמַּעֲרֶכֶת תַּמְרִיצִים שֶׁיָּצְרָה  הַמֶּמְשָׁלָה (בְּכָךְ שֶׁפָּטְרָה מֶמַּס בִּיטּוּחִים שֶׁכָּאֵלֶּה) וְהִיא זוֹ שֶׁיָּצְרָה חֵלֶק אַחֵר מִן הָעִיוּוּתִים שָׁם.</w:t>
        </w:r>
      </w:ins>
    </w:p>
    <w:p w14:paraId="015DF160" w14:textId="77777777" w:rsidR="005C4E16" w:rsidRPr="005C4E16" w:rsidRDefault="005C4E16" w:rsidP="005C4E16">
      <w:pPr>
        <w:rPr>
          <w:ins w:id="60" w:author="Elazar Gershuni" w:date="2020-07-09T22:56:00Z"/>
          <w:rFonts w:cs="Arial"/>
          <w:shd w:val="clear" w:color="auto" w:fill="FFFFFF"/>
          <w:rtl/>
        </w:rPr>
      </w:pPr>
      <w:ins w:id="61" w:author="Elazar Gershuni" w:date="2020-07-09T22:56:00Z">
        <w:r w:rsidRPr="005C4E16">
          <w:rPr>
            <w:rFonts w:cs="Arial"/>
            <w:shd w:val="clear" w:color="auto" w:fill="FFFFFF"/>
            <w:rtl/>
          </w:rPr>
          <w:t xml:space="preserve"> לְהַעֲרָכַת כַּלְכְּלָנִים בְּאַרְהָ"ב, שְׁנֵי הַמְּאַפְיינִים הָאֵלֶּה – הַכֶּסֶף הַגָּדוֹל שֶׁמַּזְרִימָה הַמֶּמְשָׁלָה, הַמַּקְפִיץ אֶת  הַבִּיקּוּשׁ, וְהַטָיַית הַמַּעֲרֶכֶת לְבִּיטּוּחִים בִּמָקוֹם לְטִיפּוּלִים יְשִׁירִים – תָּרְמוּ לְחֵלֶק מַשְׁמָעוּתִי מִן  הַמְּחִירִים הַגְּבוֹהִים שֶׁל הַבְּרִיאוּת שָׁם, הַמְּהַוִּוים נֵטֶל שֶׁאֵינוֹ מוּצְדָּק עַל חַסְרֵי הַבִּיטּוּחַ.</w:t>
        </w:r>
      </w:ins>
    </w:p>
    <w:p w14:paraId="0C019B1D" w14:textId="77777777" w:rsidR="005C4E16" w:rsidRPr="005C4E16" w:rsidRDefault="005C4E16" w:rsidP="005C4E16">
      <w:pPr>
        <w:rPr>
          <w:ins w:id="62" w:author="Elazar Gershuni" w:date="2020-07-09T22:56:00Z"/>
          <w:rFonts w:cs="Arial"/>
          <w:shd w:val="clear" w:color="auto" w:fill="FFFFFF"/>
          <w:rtl/>
        </w:rPr>
      </w:pPr>
      <w:ins w:id="63" w:author="Elazar Gershuni" w:date="2020-07-09T22:56:00Z">
        <w:r w:rsidRPr="005C4E16">
          <w:rPr>
            <w:rFonts w:cs="Arial"/>
            <w:shd w:val="clear" w:color="auto" w:fill="FFFFFF"/>
            <w:rtl/>
          </w:rPr>
          <w:t>כְּשָׁלִים  נוֹסָפִים שֶׁל מַעֲרֶכֶת זוֹ, שֶׁאֵינָם קְשׁוּרִים כְּלָל לַשּׁוּק הַחוֹפְשִׁי, פֵּירַטְתִי בְּמַאֲמָרֵי "רְפוּאָה חוֹפְשִׁית",  שֶׁפּוּרְסַם בִּכְתַב הָעֵת "הַשִּׁילּוּחַ", גִּילְיוֹן 18 (הַמַּאֲמָר זָמִין לְעִיּוּן בָּאִינְטֶרְנֵט, וַאֲנִי מַזְמִין אֶת כָּל  הַמְּעוּנְיָין לָדוּן בַּנּוֹשֵׂא לְעַיֵּין בּוֹ).</w:t>
        </w:r>
      </w:ins>
    </w:p>
    <w:p w14:paraId="34A85398" w14:textId="77777777" w:rsidR="005C4E16" w:rsidRPr="005C4E16" w:rsidRDefault="005C4E16" w:rsidP="005C4E16">
      <w:pPr>
        <w:rPr>
          <w:ins w:id="64" w:author="Elazar Gershuni" w:date="2020-07-09T22:56:00Z"/>
          <w:rFonts w:cs="Arial"/>
          <w:shd w:val="clear" w:color="auto" w:fill="FFFFFF"/>
          <w:rtl/>
        </w:rPr>
      </w:pPr>
      <w:ins w:id="65" w:author="Elazar Gershuni" w:date="2020-07-09T22:56:00Z">
        <w:r w:rsidRPr="005C4E16">
          <w:rPr>
            <w:rFonts w:cs="Arial"/>
            <w:shd w:val="clear" w:color="auto" w:fill="FFFFFF"/>
            <w:rtl/>
          </w:rPr>
          <w:t>עִם זֹאת, לְמַעֲרֶכֶת הַבְּרִיאוּת הָאָמֵרִיקָאִית, שֶׁנִּקְרָא לָהּ לְצוֹרֶךְ  הָעִנְיָין "חֲצִי-פְּרָטִית", יֵשׁ גַּם יִתְרוֹנוֹת.</w:t>
        </w:r>
      </w:ins>
    </w:p>
    <w:p w14:paraId="389BCC11" w14:textId="77777777" w:rsidR="005C4E16" w:rsidRPr="005C4E16" w:rsidRDefault="005C4E16" w:rsidP="005C4E16">
      <w:pPr>
        <w:rPr>
          <w:ins w:id="66" w:author="Elazar Gershuni" w:date="2020-07-09T22:56:00Z"/>
          <w:rFonts w:cs="Arial"/>
          <w:shd w:val="clear" w:color="auto" w:fill="FFFFFF"/>
          <w:rtl/>
        </w:rPr>
      </w:pPr>
      <w:ins w:id="67" w:author="Elazar Gershuni" w:date="2020-07-09T22:56:00Z">
        <w:r w:rsidRPr="005C4E16">
          <w:rPr>
            <w:rFonts w:cs="Arial"/>
            <w:shd w:val="clear" w:color="auto" w:fill="FFFFFF"/>
            <w:rtl/>
          </w:rPr>
          <w:t>הַטִּיפּוּל הָרְפוּאִי שָׁם הוּא מֵהַטּוֹבִים בָּעוֹלָם אִם לֹא הַטּוֹב  בָּעוֹלָם, וְהָעוּבְדָּה שֶׁאֲנָשִׁים אוֹסְפִים כֶּסֶף כְּדֵי לָטוּס וּלְהִתְרַפֵּא שָׁם מְעִידָה עַל כָּךְ כְּאֶלֶף עֵדִים.</w:t>
        </w:r>
      </w:ins>
    </w:p>
    <w:p w14:paraId="4BF08234" w14:textId="77777777" w:rsidR="005C4E16" w:rsidRPr="005C4E16" w:rsidRDefault="005C4E16" w:rsidP="005C4E16">
      <w:pPr>
        <w:rPr>
          <w:ins w:id="68" w:author="Elazar Gershuni" w:date="2020-07-09T22:56:00Z"/>
          <w:rFonts w:cs="Arial"/>
          <w:shd w:val="clear" w:color="auto" w:fill="FFFFFF"/>
          <w:rtl/>
        </w:rPr>
      </w:pPr>
      <w:ins w:id="69" w:author="Elazar Gershuni" w:date="2020-07-09T22:56:00Z">
        <w:r w:rsidRPr="005C4E16">
          <w:rPr>
            <w:rFonts w:cs="Arial"/>
            <w:shd w:val="clear" w:color="auto" w:fill="FFFFFF"/>
            <w:rtl/>
          </w:rPr>
          <w:t>הַאִם  בֶּאֱמֶת הָיִינוּ מַעֲדִיפִים שֶׁלֹּא הָיוּ מַעֲרָכוֹת כָּאֵלֶּה בָּעוֹלָם וְהָאֲנָשִׁים הָאֵלֶּה הָיוּ מֵתִים אוֹ לֹא מְטוּפָּלִים  כָּרָאוּי? בְּמַדָּדִים חֲשׁוּבִים שׁוֹנִים הַמַּעֲרֶכֶת הָאָמֵרִיקָאִית – עַל אַף חֶסְרוֹנוֹתֶיהָ הַנָּ"ל – מִצְטַיֶּינֶת: אִם  מְדוּבָּר בִּזְמַן הַהַמְתָּנָה לְרוֹפֵא מִקְצוֹעִי אוֹ לְנִיתּוּחַ, אוֹ בְּמִסְפַּר הַמַּחֲלִימִים מִסַּרְטָן, וְכֵן הָלְאָה.</w:t>
        </w:r>
      </w:ins>
    </w:p>
    <w:p w14:paraId="64BFD4C3" w14:textId="77777777" w:rsidR="005C4E16" w:rsidRPr="005C4E16" w:rsidRDefault="005C4E16" w:rsidP="005C4E16">
      <w:pPr>
        <w:rPr>
          <w:ins w:id="70" w:author="Elazar Gershuni" w:date="2020-07-09T22:56:00Z"/>
          <w:rFonts w:cs="Arial"/>
          <w:shd w:val="clear" w:color="auto" w:fill="FFFFFF"/>
          <w:rtl/>
        </w:rPr>
      </w:pPr>
      <w:ins w:id="71" w:author="Elazar Gershuni" w:date="2020-07-09T22:56:00Z">
        <w:r w:rsidRPr="005C4E16">
          <w:rPr>
            <w:rFonts w:cs="Arial"/>
            <w:shd w:val="clear" w:color="auto" w:fill="FFFFFF"/>
            <w:rtl/>
          </w:rPr>
          <w:t xml:space="preserve"> הַהִתְמַקְּדוּת בְּתוֹחֶלֶת הַחַיִּים אֵינָהּ מְלַמֶּדֶת הַרְבֵּה מִשּׁוּם שֶׁכְּפִי שֶׁהַכּוֹתְבִים עַצְמָם מוֹדִים, גּוֹרְמִים  שׁוֹנִים וְרַבִּים תּוֹרְמִים לָהּ.</w:t>
        </w:r>
      </w:ins>
    </w:p>
    <w:p w14:paraId="2E522ECF" w14:textId="77777777" w:rsidR="005C4E16" w:rsidRPr="005C4E16" w:rsidRDefault="005C4E16" w:rsidP="005C4E16">
      <w:pPr>
        <w:rPr>
          <w:ins w:id="72" w:author="Elazar Gershuni" w:date="2020-07-09T22:56:00Z"/>
          <w:rFonts w:cs="Arial"/>
          <w:shd w:val="clear" w:color="auto" w:fill="FFFFFF"/>
          <w:rtl/>
        </w:rPr>
      </w:pPr>
      <w:ins w:id="73" w:author="Elazar Gershuni" w:date="2020-07-09T22:56:00Z">
        <w:r w:rsidRPr="005C4E16">
          <w:rPr>
            <w:rFonts w:cs="Arial"/>
            <w:shd w:val="clear" w:color="auto" w:fill="FFFFFF"/>
            <w:rtl/>
          </w:rPr>
          <w:t>בֵּין הַשְּׁאָר: תְּאוּנוֹת דְּרָכִים, פְּשָׁעִים אַלִּימִים, הַשְׁמָנַת יֶתֶר,  הִתְאַבְּדוּיוֹת, שִׁימּוּשׁ בְּסַמִּים, וְעוֹד (שְׁנֵי הַגּוֹרְמִים הָאַחֲרוֹנִים, הַנִּמְצָאִים בַּעֲלִיָּיה, הֵם הַמַּשְׁפִּיעִים  עַל יְרִידַת תּוֹחֶלֶת הַחַיִּים בְּאַרְהָ"ב בַּשָּׁנִים הָאַחֲרוֹנוֹת).</w:t>
        </w:r>
      </w:ins>
    </w:p>
    <w:p w14:paraId="21DA793E" w14:textId="77777777" w:rsidR="005C4E16" w:rsidRPr="005C4E16" w:rsidRDefault="005C4E16" w:rsidP="005C4E16">
      <w:pPr>
        <w:rPr>
          <w:ins w:id="74" w:author="Elazar Gershuni" w:date="2020-07-09T22:56:00Z"/>
          <w:rFonts w:cs="Arial"/>
          <w:shd w:val="clear" w:color="auto" w:fill="FFFFFF"/>
          <w:rtl/>
        </w:rPr>
      </w:pPr>
      <w:ins w:id="75" w:author="Elazar Gershuni" w:date="2020-07-09T22:56:00Z">
        <w:r w:rsidRPr="005C4E16">
          <w:rPr>
            <w:rFonts w:cs="Arial"/>
            <w:shd w:val="clear" w:color="auto" w:fill="FFFFFF"/>
            <w:rtl/>
          </w:rPr>
          <w:t>בְּכָל אֵלֶּה אֶפְשָׁר לְהַאֲשִׁים אֶת הַחֶבְרָה  הָאָמֵרִיקָאִית לֹא מְעַט – אֲבָל פָּחוֹת אֶת מַעֲרֶכֶת הַבְּרִיאוּת שֶׁלָּהּ.</w:t>
        </w:r>
      </w:ins>
    </w:p>
    <w:p w14:paraId="556A0249" w14:textId="77777777" w:rsidR="005C4E16" w:rsidRPr="005C4E16" w:rsidRDefault="005C4E16" w:rsidP="005C4E16">
      <w:pPr>
        <w:rPr>
          <w:ins w:id="76" w:author="Elazar Gershuni" w:date="2020-07-09T22:56:00Z"/>
          <w:rFonts w:cs="Arial"/>
          <w:shd w:val="clear" w:color="auto" w:fill="FFFFFF"/>
          <w:rtl/>
        </w:rPr>
      </w:pPr>
      <w:ins w:id="77" w:author="Elazar Gershuni" w:date="2020-07-09T22:56:00Z">
        <w:r w:rsidRPr="005C4E16">
          <w:rPr>
            <w:rFonts w:cs="Arial"/>
            <w:shd w:val="clear" w:color="auto" w:fill="FFFFFF"/>
            <w:rtl/>
          </w:rPr>
          <w:t>הַכּוֹתְבִים סְבוּרִים שֶׁמַּעֲרֶכֶת בְּרִיאוּת  פְּרָטִית לוּקָה בַּבְעָיָה שֶׁהִיא "גּוֹבַהּ מִן הַצִּיבּוּר כֶּסֶף בְּצוּרָה שָׁוֶוה.</w:t>
        </w:r>
      </w:ins>
    </w:p>
    <w:p w14:paraId="5EE67E4A" w14:textId="77777777" w:rsidR="005C4E16" w:rsidRPr="005C4E16" w:rsidRDefault="005C4E16" w:rsidP="005C4E16">
      <w:pPr>
        <w:rPr>
          <w:ins w:id="78" w:author="Elazar Gershuni" w:date="2020-07-09T22:56:00Z"/>
          <w:rFonts w:cs="Arial"/>
          <w:shd w:val="clear" w:color="auto" w:fill="FFFFFF"/>
          <w:rtl/>
        </w:rPr>
      </w:pPr>
      <w:ins w:id="79" w:author="Elazar Gershuni" w:date="2020-07-09T22:56:00Z">
        <w:r w:rsidRPr="005C4E16">
          <w:rPr>
            <w:rFonts w:cs="Arial"/>
            <w:shd w:val="clear" w:color="auto" w:fill="FFFFFF"/>
            <w:rtl/>
          </w:rPr>
          <w:lastRenderedPageBreak/>
          <w:t>עָנִי יְשַׁלֵּם אֶת אוֹתוֹ הַמְּחִיר  שֶׁמְּשַׁלֵּם עָשִׁיר".</w:t>
        </w:r>
      </w:ins>
    </w:p>
    <w:p w14:paraId="4B87B992" w14:textId="77777777" w:rsidR="005C4E16" w:rsidRPr="005C4E16" w:rsidRDefault="005C4E16" w:rsidP="005C4E16">
      <w:pPr>
        <w:rPr>
          <w:ins w:id="80" w:author="Elazar Gershuni" w:date="2020-07-09T22:56:00Z"/>
          <w:rFonts w:cs="Arial"/>
          <w:shd w:val="clear" w:color="auto" w:fill="FFFFFF"/>
          <w:rtl/>
        </w:rPr>
      </w:pPr>
      <w:ins w:id="81" w:author="Elazar Gershuni" w:date="2020-07-09T22:56:00Z">
        <w:r w:rsidRPr="005C4E16">
          <w:rPr>
            <w:rFonts w:cs="Arial"/>
            <w:shd w:val="clear" w:color="auto" w:fill="FFFFFF"/>
            <w:rtl/>
          </w:rPr>
          <w:t>זוֹ טַעֲנָה מוּזָרָה מִשּׁוּם שֶׁהִיא חָלָה עַל כָּל הַמַּעֲרֶכֶת הַשּׁוֹקִית כּוּלָּהּ.</w:t>
        </w:r>
      </w:ins>
    </w:p>
    <w:p w14:paraId="30E6E3F7" w14:textId="77777777" w:rsidR="005C4E16" w:rsidRPr="005C4E16" w:rsidRDefault="005C4E16" w:rsidP="005C4E16">
      <w:pPr>
        <w:rPr>
          <w:ins w:id="82" w:author="Elazar Gershuni" w:date="2020-07-09T22:56:00Z"/>
          <w:rFonts w:cs="Arial"/>
          <w:shd w:val="clear" w:color="auto" w:fill="FFFFFF"/>
          <w:rtl/>
        </w:rPr>
      </w:pPr>
      <w:ins w:id="83" w:author="Elazar Gershuni" w:date="2020-07-09T22:56:00Z">
        <w:r w:rsidRPr="005C4E16">
          <w:rPr>
            <w:rFonts w:cs="Arial"/>
            <w:shd w:val="clear" w:color="auto" w:fill="FFFFFF"/>
            <w:rtl/>
          </w:rPr>
          <w:t>בְּכָל מוּצָר  וְשֵׁירוּת אַחֵר – מָזוֹן, הַלְבָּשָׁה, מְגוּרִים, וְכֵן הָלְאָה – הַמְּחִירִים אֵינָם תְּלוּיִים בִּשְׁאֵלַת כּוֹשֶׁר  הַהִשְׁתַּכְּרוּת שֶׁל הַצַּרְכָן.</w:t>
        </w:r>
      </w:ins>
    </w:p>
    <w:p w14:paraId="24C450FA" w14:textId="77777777" w:rsidR="005C4E16" w:rsidRPr="005C4E16" w:rsidRDefault="005C4E16" w:rsidP="005C4E16">
      <w:pPr>
        <w:rPr>
          <w:ins w:id="84" w:author="Elazar Gershuni" w:date="2020-07-09T22:56:00Z"/>
          <w:rFonts w:cs="Arial"/>
          <w:shd w:val="clear" w:color="auto" w:fill="FFFFFF"/>
          <w:rtl/>
        </w:rPr>
      </w:pPr>
      <w:ins w:id="85" w:author="Elazar Gershuni" w:date="2020-07-09T22:56:00Z">
        <w:r w:rsidRPr="005C4E16">
          <w:rPr>
            <w:rFonts w:cs="Arial"/>
            <w:shd w:val="clear" w:color="auto" w:fill="FFFFFF"/>
            <w:rtl/>
          </w:rPr>
          <w:t>מַעֲרֶכֶת סוֹצְיָאלִיסְטִית שֶׁל "מִכָּל אֶחָד כְּפִי יְכוֹלְתּוֹ, לְכָל אֶחָד כְּפִי צְרָכָיו"  נִשְׁמַעַת קוֹסֶמֶת מְאוֹד אַךְ נִכְשְׁלָה בְּאוֹפֶן מַחְפִיר בְּמִבְחַן הַתּוֹצָאָה בְּכָל מָקוֹם שֶׁהִיא נוֹסְתָה בּוֹ, וְלֹא  בַּמִּקְרֶה.</w:t>
        </w:r>
      </w:ins>
    </w:p>
    <w:p w14:paraId="1A633CEC" w14:textId="77777777" w:rsidR="005C4E16" w:rsidRPr="005C4E16" w:rsidRDefault="005C4E16" w:rsidP="005C4E16">
      <w:pPr>
        <w:rPr>
          <w:ins w:id="86" w:author="Elazar Gershuni" w:date="2020-07-09T22:56:00Z"/>
          <w:rFonts w:cs="Arial"/>
          <w:shd w:val="clear" w:color="auto" w:fill="FFFFFF"/>
          <w:rtl/>
        </w:rPr>
      </w:pPr>
      <w:ins w:id="87" w:author="Elazar Gershuni" w:date="2020-07-09T22:56:00Z">
        <w:r w:rsidRPr="005C4E16">
          <w:rPr>
            <w:rFonts w:cs="Arial"/>
            <w:shd w:val="clear" w:color="auto" w:fill="FFFFFF"/>
            <w:rtl/>
          </w:rPr>
          <w:t xml:space="preserve">הַכֶּשֵׁל בַּמַּעֲרֶכֶת הַזֹּאת הוּא גַּם מוּסָרִי: בְּמַעֲרֶכֶת בְּרִיאוּת כַּזֹאת, אֲנָשִׁים עֲנִיִּים וּבְרִיאִים  מְשַׁלְּמִים עַל הוֹצָאוֹת הַבְּרִיאוּת שֶׁל אֲנָשִׁים עֲשִׁירִים הַמִּזְדַּקְּקִים לַמַּעֲרֶכֶת וְנֶהֱנִים מִכַּסְפֵּי מְשַׁלֵּם  </w:t>
        </w:r>
        <w:proofErr w:type="spellStart"/>
        <w:r w:rsidRPr="005C4E16">
          <w:rPr>
            <w:rFonts w:cs="Arial"/>
            <w:shd w:val="clear" w:color="auto" w:fill="FFFFFF"/>
            <w:rtl/>
          </w:rPr>
          <w:t>הַמִּסִּים</w:t>
        </w:r>
        <w:proofErr w:type="spellEnd"/>
        <w:r w:rsidRPr="005C4E16">
          <w:rPr>
            <w:rFonts w:cs="Arial"/>
            <w:shd w:val="clear" w:color="auto" w:fill="FFFFFF"/>
            <w:rtl/>
          </w:rPr>
          <w:t>.</w:t>
        </w:r>
      </w:ins>
    </w:p>
    <w:p w14:paraId="6C24E2C1" w14:textId="77777777" w:rsidR="005C4E16" w:rsidRPr="005C4E16" w:rsidRDefault="005C4E16" w:rsidP="005C4E16">
      <w:pPr>
        <w:rPr>
          <w:ins w:id="88" w:author="Elazar Gershuni" w:date="2020-07-09T22:56:00Z"/>
          <w:rFonts w:cs="Arial"/>
          <w:shd w:val="clear" w:color="auto" w:fill="FFFFFF"/>
          <w:rtl/>
        </w:rPr>
      </w:pPr>
      <w:ins w:id="89" w:author="Elazar Gershuni" w:date="2020-07-09T22:56:00Z">
        <w:r w:rsidRPr="005C4E16">
          <w:rPr>
            <w:rFonts w:cs="Arial"/>
            <w:shd w:val="clear" w:color="auto" w:fill="FFFFFF"/>
            <w:rtl/>
          </w:rPr>
          <w:t>אֵין פֹּה שׁוּם קֶשֶׁר לִצְדָקָה, שֶׁבָּהּ תָּמִיד הָעֲשִׁירִים מְמַמְּנִּים אֶת הָעֲנִיִּים וְלֹא הָפוּךְ.</w:t>
        </w:r>
      </w:ins>
    </w:p>
    <w:p w14:paraId="5E1BE8B8" w14:textId="77777777" w:rsidR="005C4E16" w:rsidRPr="005C4E16" w:rsidRDefault="005C4E16" w:rsidP="005C4E16">
      <w:pPr>
        <w:rPr>
          <w:ins w:id="90" w:author="Elazar Gershuni" w:date="2020-07-09T22:56:00Z"/>
          <w:rFonts w:cs="Arial"/>
          <w:shd w:val="clear" w:color="auto" w:fill="FFFFFF"/>
          <w:rtl/>
        </w:rPr>
      </w:pPr>
      <w:ins w:id="91" w:author="Elazar Gershuni" w:date="2020-07-09T22:56:00Z">
        <w:r w:rsidRPr="005C4E16">
          <w:rPr>
            <w:rFonts w:cs="Arial"/>
            <w:shd w:val="clear" w:color="auto" w:fill="FFFFFF"/>
            <w:rtl/>
          </w:rPr>
          <w:t>בְּמַעֲרֶכֶת  כַּזֹאת שֶׁבָּהּ הַמִּימּוּן אֵינוֹ מַגִּיעַ מִכִּיס הַצַּרְכָן, הַתַּמְרִיצִים גּוֹרְמִים לְעֲלִיַּית הַמְּחִירִים לַצִּיבּוּר (כִּי  לְצַרְכָן וּלְרוֹפֵא לֹא אִכְפַּת מָה מְחִיר הַתְּרוּפָה, לְדוּגְמָה) וְכָךְ לְצִמְצוּם הַיְּכוֹלֶת לְטַפֵּל בַּאֲנָשִׁים,  וּלְהוֹרָדַת הַתַּמְרִיצִים לְהַגְבָּרַת הַהֶיצֵּעַ, וְכָךְ מִתְקַבֶּלֶת הַתּוֹצָאָה שֶׁל תּוֹרִים אֲרוּכִּים לְטִיפּוּל רְפוּאִי.</w:t>
        </w:r>
      </w:ins>
    </w:p>
    <w:p w14:paraId="6FBBB62E" w14:textId="77777777" w:rsidR="005C4E16" w:rsidRPr="005C4E16" w:rsidRDefault="005C4E16" w:rsidP="005C4E16">
      <w:pPr>
        <w:rPr>
          <w:ins w:id="92" w:author="Elazar Gershuni" w:date="2020-07-09T22:56:00Z"/>
          <w:rFonts w:cs="Arial"/>
          <w:shd w:val="clear" w:color="auto" w:fill="FFFFFF"/>
          <w:rtl/>
        </w:rPr>
      </w:pPr>
      <w:ins w:id="93" w:author="Elazar Gershuni" w:date="2020-07-09T22:56:00Z">
        <w:r w:rsidRPr="005C4E16">
          <w:rPr>
            <w:rFonts w:cs="Arial"/>
            <w:shd w:val="clear" w:color="auto" w:fill="FFFFFF"/>
            <w:rtl/>
          </w:rPr>
          <w:t xml:space="preserve"> בְּחִינָה מְפוּכַּחַת שֶׁל הַמְּצִיאוּת מְלַמֶּדֶת, אֵפוֹא, שֶׁהַמַּעֲרֶכֶת שֶׁבָּהּ תָּמְכוּ הַפּוֹסְקִים לְאוֹרֶךְ הַדּוֹרוֹת,  שֶׁהָייְתָה גַּם זוֹ הַנְּהוּגָה בַּפּוֹעַל, הִיא הָרְצוּיָה: מַעֲרֶכֶת בְּרִיאוּת הַבְּנוּיָה עַל יוֹזְמָה פְּרָטִית וְתַחֲרוּת  חוֹפְשִׁית, יַחַד עִם עֶזְרָה הֲדָדִית וְסוֹלִידָרִיּוֹת כְּפִי שֶׁיָּדְעוּ הַיְּהוּדִים לְקַיֵּים לְאוֹרֶךְ כָּל הַדּוֹרוֹת,  וְלֹא לְהַזְנִיחַ אַף נִזְקַק בְּשׁוּלֵי הַדֶּרֶךְ.</w:t>
        </w:r>
      </w:ins>
    </w:p>
    <w:p w14:paraId="0F48ECAA" w14:textId="77777777" w:rsidR="005C4E16" w:rsidRPr="005C4E16" w:rsidRDefault="005C4E16" w:rsidP="005C4E16">
      <w:pPr>
        <w:rPr>
          <w:ins w:id="94" w:author="Elazar Gershuni" w:date="2020-07-09T22:56:00Z"/>
          <w:rFonts w:cs="Arial"/>
          <w:shd w:val="clear" w:color="auto" w:fill="FFFFFF"/>
          <w:rtl/>
        </w:rPr>
      </w:pPr>
      <w:ins w:id="95" w:author="Elazar Gershuni" w:date="2020-07-09T22:56:00Z">
        <w:r w:rsidRPr="005C4E16">
          <w:rPr>
            <w:rFonts w:cs="Arial"/>
            <w:shd w:val="clear" w:color="auto" w:fill="FFFFFF"/>
            <w:rtl/>
          </w:rPr>
          <w:t>רַק חִיזּוּקָהּ שֶׁל הַמַּעֲרֶכֶת הַפְּרָטִית הִיא זֹאת שֶׁתָּבִיא לְהוֹזֶלַת  מְחִירִים וְשִׁיפּוּר אֵיכוּת הַטִּיפּוּל הָרְפוּאִי, וּתְאַפְשֵׁר לַצִּיבּוּר לִתְמוֹךְ טוֹב יוֹתֵר בְּמִי שֶׁיָּדוֹ אֵינָהּ  מַשֶּׂגֶת.</w:t>
        </w:r>
      </w:ins>
    </w:p>
    <w:p w14:paraId="53081212" w14:textId="7BABE33C" w:rsidR="00E279A1" w:rsidRPr="00E279A1" w:rsidDel="005C4E16" w:rsidRDefault="005C4E16" w:rsidP="005C4E16">
      <w:pPr>
        <w:rPr>
          <w:del w:id="96" w:author="Elazar Gershuni" w:date="2020-07-09T22:56:00Z"/>
          <w:shd w:val="clear" w:color="auto" w:fill="FFFFFF"/>
          <w:rtl/>
        </w:rPr>
      </w:pPr>
      <w:ins w:id="97" w:author="Elazar Gershuni" w:date="2020-07-09T22:56:00Z">
        <w:r w:rsidRPr="005C4E16">
          <w:rPr>
            <w:rFonts w:cs="Arial"/>
            <w:shd w:val="clear" w:color="auto" w:fill="FFFFFF"/>
            <w:rtl/>
          </w:rPr>
          <w:t>זֶהוּ הַכִּיוּוּן שֶׁעָלֵינוּ לָלֶכֶת אֵלָיו, אִם טוֹבַת הַצִּיבּוּר אָכֵן לְנֶגֶד עֵינֵינוּ.</w:t>
        </w:r>
      </w:ins>
      <w:del w:id="98" w:author="Elazar Gershuni" w:date="2020-07-09T22:56:00Z">
        <w:r w:rsidR="00E279A1" w:rsidRPr="00E279A1" w:rsidDel="005C4E16">
          <w:rPr>
            <w:rFonts w:cs="Arial"/>
            <w:shd w:val="clear" w:color="auto" w:fill="FFFFFF"/>
            <w:rtl/>
          </w:rPr>
          <w:delText>תְּגוּבוֹת לַמַאֲמָר "רוֹפֵא נֶאֱמָן וְרַחְמָן", דֵּעוֹת 93 רְפוּאָה צִיבּוּרִית אוֹ פְּרָטִית מַעֲרֶכֶת הַבְּרִיאוּת  הַמְּתוֹאֶרֶת בְּסִפְרֵי הַהֲלָכָה, אֵינָהּ מַעֲרֶכֶת שֶׁל רְפוּאָה צִיבּוּרִית.</w:delText>
        </w:r>
      </w:del>
    </w:p>
    <w:p w14:paraId="77AA14A7" w14:textId="02D8F31C" w:rsidR="00E279A1" w:rsidRPr="00E279A1" w:rsidDel="005C4E16" w:rsidRDefault="00E279A1" w:rsidP="00E279A1">
      <w:pPr>
        <w:rPr>
          <w:del w:id="99" w:author="Elazar Gershuni" w:date="2020-07-09T22:56:00Z"/>
          <w:shd w:val="clear" w:color="auto" w:fill="FFFFFF"/>
          <w:rtl/>
        </w:rPr>
      </w:pPr>
      <w:del w:id="100" w:author="Elazar Gershuni" w:date="2020-07-09T22:56:00Z">
        <w:r w:rsidRPr="00E279A1" w:rsidDel="005C4E16">
          <w:rPr>
            <w:rFonts w:cs="Arial"/>
            <w:shd w:val="clear" w:color="auto" w:fill="FFFFFF"/>
            <w:rtl/>
          </w:rPr>
          <w:delText>בְּנוֹסָף, בְּחִינָה מְדוּקְדֶּקֶת שֶׁל מַעֲרֶכֶת  הַבְּרִיאוּת בְּאַרְהָ"ב מַרְאֶה שֶׁהִיא אֵינָהּ בְּדִיּוּק פְּרָטִית וְאֵינָהּ בְּהֶכְרֵחַ כּוֹשֶׁלֶת.</w:delText>
        </w:r>
      </w:del>
    </w:p>
    <w:p w14:paraId="52E73BE2" w14:textId="69DFAB46" w:rsidR="00E279A1" w:rsidRPr="00E279A1" w:rsidDel="005C4E16" w:rsidRDefault="00E279A1" w:rsidP="00E279A1">
      <w:pPr>
        <w:rPr>
          <w:del w:id="101" w:author="Elazar Gershuni" w:date="2020-07-09T22:56:00Z"/>
          <w:shd w:val="clear" w:color="auto" w:fill="FFFFFF"/>
          <w:rtl/>
        </w:rPr>
      </w:pPr>
      <w:del w:id="102" w:author="Elazar Gershuni" w:date="2020-07-09T22:56:00Z">
        <w:r w:rsidRPr="00E279A1" w:rsidDel="005C4E16">
          <w:rPr>
            <w:rFonts w:cs="Arial"/>
            <w:shd w:val="clear" w:color="auto" w:fill="FFFFFF"/>
            <w:rtl/>
          </w:rPr>
          <w:delText>מַעֲרֶכֶת בְּרִיאוּת פְּרָטִית  שֶׁאֵינָהּ סוֹתֶרֶת אֶת הַתְּפִיסָה הַהִלְכָתִית וְהַיְּהוּדִית הִיא שֶׁיְּכוֹלָה לְהוֹבִיל לְשֵׁירוּתֵי בְּרִיאוּת טוֹבִים  וִיעִילִים.</w:delText>
        </w:r>
      </w:del>
    </w:p>
    <w:p w14:paraId="0BF138A1" w14:textId="416BFA53" w:rsidR="00E279A1" w:rsidRPr="00E279A1" w:rsidDel="005C4E16" w:rsidRDefault="00E279A1" w:rsidP="00E279A1">
      <w:pPr>
        <w:rPr>
          <w:del w:id="103" w:author="Elazar Gershuni" w:date="2020-07-09T22:56:00Z"/>
          <w:shd w:val="clear" w:color="auto" w:fill="FFFFFF"/>
          <w:rtl/>
        </w:rPr>
      </w:pPr>
      <w:del w:id="104" w:author="Elazar Gershuni" w:date="2020-07-09T22:56:00Z">
        <w:r w:rsidRPr="00E279A1" w:rsidDel="005C4E16">
          <w:rPr>
            <w:rFonts w:cs="Arial"/>
            <w:shd w:val="clear" w:color="auto" w:fill="FFFFFF"/>
            <w:rtl/>
          </w:rPr>
          <w:delText>הִלֵּל גִּרְשׁוֹנִי, מֵגִיב לְמַאֲמָרָם שֶׁל אֲבִיעַד הוֹמִינֵר-רוֹזֶנְבְּלוֹם וְחָנָן מֶנְדֶּל.</w:delText>
        </w:r>
      </w:del>
    </w:p>
    <w:p w14:paraId="40161EB4" w14:textId="21956375" w:rsidR="00E279A1" w:rsidRPr="00E279A1" w:rsidDel="005C4E16" w:rsidRDefault="00E279A1" w:rsidP="00E279A1">
      <w:pPr>
        <w:rPr>
          <w:del w:id="105" w:author="Elazar Gershuni" w:date="2020-07-09T22:56:00Z"/>
          <w:shd w:val="clear" w:color="auto" w:fill="FFFFFF"/>
          <w:rtl/>
        </w:rPr>
      </w:pPr>
      <w:del w:id="106" w:author="Elazar Gershuni" w:date="2020-07-09T22:56:00Z">
        <w:r w:rsidRPr="00E279A1" w:rsidDel="005C4E16">
          <w:rPr>
            <w:rFonts w:cs="Arial"/>
            <w:shd w:val="clear" w:color="auto" w:fill="FFFFFF"/>
            <w:rtl/>
          </w:rPr>
          <w:delText>הִלֵּל גִּרְשׁוֹנִי  הִלֵּל גִּרְשׁוֹנִי הוּא דּוֹקְטוֹרַנְט לַתַּלְמוּד, עֲמִית מֶחְקָר בְּפוֹרוּם קָהַלַת, וּמְחַבֵּר הַמַּאֲמָר "רְפוּאָה  חוֹפְשִׁית", הַשִּׁילּוּחַ 18.</w:delText>
        </w:r>
      </w:del>
    </w:p>
    <w:p w14:paraId="2BA4AB4B" w14:textId="77C1B3CF" w:rsidR="00E279A1" w:rsidRPr="00E279A1" w:rsidDel="005C4E16" w:rsidRDefault="00E279A1" w:rsidP="00E279A1">
      <w:pPr>
        <w:rPr>
          <w:del w:id="107" w:author="Elazar Gershuni" w:date="2020-07-09T22:56:00Z"/>
          <w:shd w:val="clear" w:color="auto" w:fill="FFFFFF"/>
          <w:rtl/>
        </w:rPr>
      </w:pPr>
      <w:del w:id="108" w:author="Elazar Gershuni" w:date="2020-07-09T22:56:00Z">
        <w:r w:rsidRPr="00E279A1" w:rsidDel="005C4E16">
          <w:rPr>
            <w:rFonts w:cs="Arial"/>
            <w:shd w:val="clear" w:color="auto" w:fill="FFFFFF"/>
            <w:rtl/>
          </w:rPr>
          <w:delText>מַאֲמָרָם שֶׁל אֲבִיעַד הוֹמִינֵר-רוֹזֶנְבְּלוֹם וְחָנָן מֶנְדֶּל, "רוֹפֵא נֶאֱמָן וְרַחֲמָן"  (דֵּעוֹת 93), עַל רְפוּאָה צִיבּוּרִית מִזָּוִוית יְהוּדִית, מִתְחַלֵּק לִשְׁנֵי חֲלָקִים.</w:delText>
        </w:r>
      </w:del>
    </w:p>
    <w:p w14:paraId="674C3628" w14:textId="79D003C4" w:rsidR="00E279A1" w:rsidRPr="00E279A1" w:rsidDel="005C4E16" w:rsidRDefault="00E279A1" w:rsidP="00E279A1">
      <w:pPr>
        <w:rPr>
          <w:del w:id="109" w:author="Elazar Gershuni" w:date="2020-07-09T22:56:00Z"/>
          <w:shd w:val="clear" w:color="auto" w:fill="FFFFFF"/>
          <w:rtl/>
        </w:rPr>
      </w:pPr>
      <w:del w:id="110" w:author="Elazar Gershuni" w:date="2020-07-09T22:56:00Z">
        <w:r w:rsidRPr="00E279A1" w:rsidDel="005C4E16">
          <w:rPr>
            <w:rFonts w:cs="Arial"/>
            <w:shd w:val="clear" w:color="auto" w:fill="FFFFFF"/>
            <w:rtl/>
          </w:rPr>
          <w:delText>הָרִאשׁוֹן הוּא הַחֵלֶק  הַנּוֹרְמָטִיבִי/הִיסְטוֹרִי הָעוֹסֵק בִּמְקוֹרוֹת הַיַּהֲדוּת.</w:delText>
        </w:r>
      </w:del>
    </w:p>
    <w:p w14:paraId="71C69B88" w14:textId="34CE606E" w:rsidR="00E279A1" w:rsidRPr="00E279A1" w:rsidDel="005C4E16" w:rsidRDefault="00E279A1" w:rsidP="00E279A1">
      <w:pPr>
        <w:rPr>
          <w:del w:id="111" w:author="Elazar Gershuni" w:date="2020-07-09T22:56:00Z"/>
          <w:shd w:val="clear" w:color="auto" w:fill="FFFFFF"/>
          <w:rtl/>
        </w:rPr>
      </w:pPr>
      <w:del w:id="112" w:author="Elazar Gershuni" w:date="2020-07-09T22:56:00Z">
        <w:r w:rsidRPr="00E279A1" w:rsidDel="005C4E16">
          <w:rPr>
            <w:rFonts w:cs="Arial"/>
            <w:shd w:val="clear" w:color="auto" w:fill="FFFFFF"/>
            <w:rtl/>
          </w:rPr>
          <w:delText>הַשָּׁנִי הוּא הַחֵלֶק הַפּוֹזִיטִיבִי הָעוֹסֵק בַּשְּׁאֵלָה אֵיזוֹ  מַעֲרֶכֶת בְּרִיאוּת מְבִיאָה לְתוֹצָאוֹת טוֹבוֹת יוֹתֵר, "פְּרָטִית" אוֹ "צִיבּוּרִית".</w:delText>
        </w:r>
      </w:del>
    </w:p>
    <w:p w14:paraId="6B49AC09" w14:textId="6DB32521" w:rsidR="00E279A1" w:rsidRPr="00E279A1" w:rsidDel="005C4E16" w:rsidRDefault="00E279A1" w:rsidP="00E279A1">
      <w:pPr>
        <w:rPr>
          <w:del w:id="113" w:author="Elazar Gershuni" w:date="2020-07-09T22:56:00Z"/>
          <w:shd w:val="clear" w:color="auto" w:fill="FFFFFF"/>
          <w:rtl/>
        </w:rPr>
      </w:pPr>
      <w:del w:id="114" w:author="Elazar Gershuni" w:date="2020-07-09T22:56:00Z">
        <w:r w:rsidRPr="00E279A1" w:rsidDel="005C4E16">
          <w:rPr>
            <w:rFonts w:cs="Arial"/>
            <w:shd w:val="clear" w:color="auto" w:fill="FFFFFF"/>
            <w:rtl/>
          </w:rPr>
          <w:delText>עִם חֶלְקוֹ הָרִאשׁוֹן שֶׁל  הַמַּאֲמָר אֵין לִי וִיכּוּחַ.</w:delText>
        </w:r>
      </w:del>
    </w:p>
    <w:p w14:paraId="0459CA63" w14:textId="1650A513" w:rsidR="00E279A1" w:rsidRPr="00E279A1" w:rsidDel="005C4E16" w:rsidRDefault="00E279A1" w:rsidP="00E279A1">
      <w:pPr>
        <w:rPr>
          <w:del w:id="115" w:author="Elazar Gershuni" w:date="2020-07-09T22:56:00Z"/>
          <w:shd w:val="clear" w:color="auto" w:fill="FFFFFF"/>
          <w:rtl/>
        </w:rPr>
      </w:pPr>
      <w:del w:id="116" w:author="Elazar Gershuni" w:date="2020-07-09T22:56:00Z">
        <w:r w:rsidRPr="00E279A1" w:rsidDel="005C4E16">
          <w:rPr>
            <w:rFonts w:cs="Arial"/>
            <w:shd w:val="clear" w:color="auto" w:fill="FFFFFF"/>
            <w:rtl/>
          </w:rPr>
          <w:delText>אַדְרַבָּה, הוּא מְשַׁקֵּף מַעֲרֶכֶת שׁוֹנָה בְּתַכְלִית מִזּוֹ שֶׁמַּצִּיעִים הַכּוֹתְבִים בְּחֵלֶק  הַשֵּׁנִי.</w:delText>
        </w:r>
      </w:del>
    </w:p>
    <w:p w14:paraId="03B5E7D9" w14:textId="5943EB46" w:rsidR="00E279A1" w:rsidRPr="00E279A1" w:rsidDel="005C4E16" w:rsidRDefault="00E279A1" w:rsidP="00E279A1">
      <w:pPr>
        <w:rPr>
          <w:del w:id="117" w:author="Elazar Gershuni" w:date="2020-07-09T22:56:00Z"/>
          <w:shd w:val="clear" w:color="auto" w:fill="FFFFFF"/>
          <w:rtl/>
        </w:rPr>
      </w:pPr>
      <w:del w:id="118" w:author="Elazar Gershuni" w:date="2020-07-09T22:56:00Z">
        <w:r w:rsidRPr="00E279A1" w:rsidDel="005C4E16">
          <w:rPr>
            <w:rFonts w:cs="Arial"/>
            <w:shd w:val="clear" w:color="auto" w:fill="FFFFFF"/>
            <w:rtl/>
          </w:rPr>
          <w:delText>בְּבֵירוּר, לְאוֹרֶךְ הַהִיסְטוֹרְיָה הַיְּהוּדִית וְהַכְּלָלִית, הַבְּרִיאוּת הָייְתָה נוֹשֵׂא שֶׁל שֵׁירוּת פְּרָטֵי  וּמַעֲשֵׂי צְדָקָה פְּרָטִיִּים.</w:delText>
        </w:r>
      </w:del>
    </w:p>
    <w:p w14:paraId="748C25ED" w14:textId="15344631" w:rsidR="00E279A1" w:rsidRPr="00E279A1" w:rsidDel="005C4E16" w:rsidRDefault="00E279A1" w:rsidP="00E279A1">
      <w:pPr>
        <w:rPr>
          <w:del w:id="119" w:author="Elazar Gershuni" w:date="2020-07-09T22:56:00Z"/>
          <w:shd w:val="clear" w:color="auto" w:fill="FFFFFF"/>
          <w:rtl/>
        </w:rPr>
      </w:pPr>
      <w:del w:id="120" w:author="Elazar Gershuni" w:date="2020-07-09T22:56:00Z">
        <w:r w:rsidRPr="00E279A1" w:rsidDel="005C4E16">
          <w:rPr>
            <w:rFonts w:cs="Arial"/>
            <w:shd w:val="clear" w:color="auto" w:fill="FFFFFF"/>
            <w:rtl/>
          </w:rPr>
          <w:delText>רוֹפְאִים פָּעֲלוּ בְּאוֹפֶן פְּרָטִי וְגַבּוֹ תַּשְׁלוּם מֵהַמְּטוּפָּלִים, וְהָיוּ גַּם רוֹפְאִים  שֶׁפָּעֲלוּ בְּהִתְנַדְּבוּת אַךְ חָזָ"ל הִזְהִירוּ שֶׁ"רוֹפֵא חִינָּם שָׁוֶוה חִינָּם" (בַּבָּא קִמָּא פֹּה ע"א, בְּתַרְגּוּם).</w:delText>
        </w:r>
      </w:del>
    </w:p>
    <w:p w14:paraId="3F97FAD8" w14:textId="622AB0EE" w:rsidR="00E279A1" w:rsidRPr="00E279A1" w:rsidDel="005C4E16" w:rsidRDefault="00E279A1" w:rsidP="00E279A1">
      <w:pPr>
        <w:rPr>
          <w:del w:id="121" w:author="Elazar Gershuni" w:date="2020-07-09T22:56:00Z"/>
          <w:shd w:val="clear" w:color="auto" w:fill="FFFFFF"/>
          <w:rtl/>
        </w:rPr>
      </w:pPr>
      <w:del w:id="122" w:author="Elazar Gershuni" w:date="2020-07-09T22:56:00Z">
        <w:r w:rsidRPr="00E279A1" w:rsidDel="005C4E16">
          <w:rPr>
            <w:rFonts w:cs="Arial"/>
            <w:shd w:val="clear" w:color="auto" w:fill="FFFFFF"/>
            <w:rtl/>
          </w:rPr>
          <w:delText xml:space="preserve"> מִכָּל מָקוֹם כַּאֲשֶׁר עָנִי נִזְקָק לְטִיפּוּל רְפוּאִי, הָיוּ עוֹזְרִים לוֹ, כְּאָז כֵּן הַיּוֹם.</w:delText>
        </w:r>
      </w:del>
    </w:p>
    <w:p w14:paraId="447F1326" w14:textId="4DFDD236" w:rsidR="00E279A1" w:rsidRPr="00E279A1" w:rsidDel="005C4E16" w:rsidRDefault="00E279A1" w:rsidP="00E279A1">
      <w:pPr>
        <w:rPr>
          <w:del w:id="123" w:author="Elazar Gershuni" w:date="2020-07-09T22:56:00Z"/>
          <w:shd w:val="clear" w:color="auto" w:fill="FFFFFF"/>
          <w:rtl/>
        </w:rPr>
      </w:pPr>
      <w:del w:id="124" w:author="Elazar Gershuni" w:date="2020-07-09T22:56:00Z">
        <w:r w:rsidRPr="00E279A1" w:rsidDel="005C4E16">
          <w:rPr>
            <w:rFonts w:cs="Arial"/>
            <w:shd w:val="clear" w:color="auto" w:fill="FFFFFF"/>
            <w:rtl/>
          </w:rPr>
          <w:delText>קַרָנוֹת עֶזְרָה  הֲדָדִית וַחֲבֵרוֹת בִּיקּוּר חוֹלִים, שֶׁהַכּוֹתְבִים מַעֲלִים עַל נֵס כְּאִידֵיאָל הַצְּדָקָה בְּנוֹשְׂאֵי בְּרִיאוּת, הָיוּ  נְפוֹצוֹת גַּם בְּאָמֵרִיקָה הַ"קַפִיטָלִיסְטִית" שֶׁל סוֹף הַמֵּאָה הַ-19, וּמְהַוּוֹת מוֹפֵת לִפְעוּלָּה ווֹלוֹנְטָרִית  שֶׁאֵינָהּ מֶמְשַׁלְתִּית.</w:delText>
        </w:r>
      </w:del>
    </w:p>
    <w:p w14:paraId="5A0E7B1C" w14:textId="07CA1030" w:rsidR="00E279A1" w:rsidRPr="00E279A1" w:rsidDel="005C4E16" w:rsidRDefault="00E279A1" w:rsidP="00E279A1">
      <w:pPr>
        <w:rPr>
          <w:del w:id="125" w:author="Elazar Gershuni" w:date="2020-07-09T22:56:00Z"/>
          <w:shd w:val="clear" w:color="auto" w:fill="FFFFFF"/>
          <w:rtl/>
        </w:rPr>
      </w:pPr>
      <w:del w:id="126" w:author="Elazar Gershuni" w:date="2020-07-09T22:56:00Z">
        <w:r w:rsidRPr="00E279A1" w:rsidDel="005C4E16">
          <w:rPr>
            <w:rFonts w:cs="Arial"/>
            <w:shd w:val="clear" w:color="auto" w:fill="FFFFFF"/>
            <w:rtl/>
          </w:rPr>
          <w:delText>חֲבֵרוֹת בִּיקּוּר חוֹלִים כָּאֵלֶּה פָּעֲלוּ גַּם בְּאֶרֶץ יִשְׂרָאֵל בְּסוֹף הַמֵּאָה הַ-19 וְרֵאשִׁית  הַמֵּאָה הַ-20, וְהִיוּוּ – יַחַד עִם בָּתֵּי חוֹלִים שֶׁהוּקְמוּ מְיוּזְּמָה פְּרָטִית, וְעִם קוּפּוֹת חוֹלִים שׁוֹנוֹת –  אֶת הַבָּסִיס לַמַּעֲרֶכֶת הָרְפוּאִית בְּיִשְׂרָאֵל הַיּוֹם, שֶׁנּוֹתְרוּ בָּהּ מְאַפְייְנִים מַשְׁמָעוּתִיִּים שֶׁל בִּיזּוּר  וְתַחֲרוּתִיּוֹת, לַמְרוֹת שְׁאִיפֹה מֶמְשַׁלְתִּית בַּת עֶשְׂרוֹת שָׁנִים לְהַלְאִים אֶת הַמַּעֲרָכוֹת הַלָּלוּ.</w:delText>
        </w:r>
      </w:del>
    </w:p>
    <w:p w14:paraId="7895C6FF" w14:textId="5FF8CDD3" w:rsidR="00E279A1" w:rsidRPr="00E279A1" w:rsidDel="005C4E16" w:rsidRDefault="00E279A1" w:rsidP="00E279A1">
      <w:pPr>
        <w:rPr>
          <w:del w:id="127" w:author="Elazar Gershuni" w:date="2020-07-09T22:56:00Z"/>
          <w:shd w:val="clear" w:color="auto" w:fill="FFFFFF"/>
          <w:rtl/>
        </w:rPr>
      </w:pPr>
      <w:del w:id="128" w:author="Elazar Gershuni" w:date="2020-07-09T22:56:00Z">
        <w:r w:rsidRPr="00E279A1" w:rsidDel="005C4E16">
          <w:rPr>
            <w:rFonts w:cs="Arial"/>
            <w:shd w:val="clear" w:color="auto" w:fill="FFFFFF"/>
            <w:rtl/>
          </w:rPr>
          <w:delText>מִבְּחִינַת  הַיַּהֲדוּת, אִם כֵּן, אֵין כָּל הַעֲדָפָה לְ"בְּרִיאוּת מַמְלַכְתִּית"; מַעֲרֶכֶת פְּרָטִית, עִם עֶזְרָה הֲדָדִית מַשְׁלִימָה  לְאֵלֶּה שֶׁיָּדָם אֵינָהּ מַשָּׂגֶת, הִיא דֶּרֶךְ הַמֶּלֶךְ בִּמְקוֹרוֹת הַיַּהֲדוּת.</w:delText>
        </w:r>
      </w:del>
    </w:p>
    <w:p w14:paraId="25001F12" w14:textId="105365C0" w:rsidR="00E279A1" w:rsidRPr="00E279A1" w:rsidDel="005C4E16" w:rsidRDefault="00E279A1" w:rsidP="00E279A1">
      <w:pPr>
        <w:rPr>
          <w:del w:id="129" w:author="Elazar Gershuni" w:date="2020-07-09T22:56:00Z"/>
          <w:shd w:val="clear" w:color="auto" w:fill="FFFFFF"/>
          <w:rtl/>
        </w:rPr>
      </w:pPr>
      <w:del w:id="130" w:author="Elazar Gershuni" w:date="2020-07-09T22:56:00Z">
        <w:r w:rsidRPr="00E279A1" w:rsidDel="005C4E16">
          <w:rPr>
            <w:rFonts w:cs="Arial"/>
            <w:shd w:val="clear" w:color="auto" w:fill="FFFFFF"/>
            <w:rtl/>
          </w:rPr>
          <w:delText>הַטִּיעוּן הַיָּחִיד שֶׁל הַכּוֹתְבִים לְטוֹבַת  מַעֲרֶכֶת מוּלְאמֶת הוּא טִיעוּן פְּרַקְטִי: זֶה עוֹבֵד טוֹב יוֹתֵר.</w:delText>
        </w:r>
      </w:del>
    </w:p>
    <w:p w14:paraId="10B4C7E3" w14:textId="28FCAA70" w:rsidR="00E279A1" w:rsidRPr="00E279A1" w:rsidDel="005C4E16" w:rsidRDefault="00E279A1" w:rsidP="00E279A1">
      <w:pPr>
        <w:rPr>
          <w:del w:id="131" w:author="Elazar Gershuni" w:date="2020-07-09T22:56:00Z"/>
          <w:shd w:val="clear" w:color="auto" w:fill="FFFFFF"/>
          <w:rtl/>
        </w:rPr>
      </w:pPr>
      <w:del w:id="132" w:author="Elazar Gershuni" w:date="2020-07-09T22:56:00Z">
        <w:r w:rsidRPr="00E279A1" w:rsidDel="005C4E16">
          <w:rPr>
            <w:rFonts w:cs="Arial"/>
            <w:shd w:val="clear" w:color="auto" w:fill="FFFFFF"/>
            <w:rtl/>
          </w:rPr>
          <w:delText>הַקּוֹרוֹנָה וּמַעַרְכוֹת הַבְּרִיאוּת בָּעוֹלָם  בָּעִנְיָין הַזֶּה אֲנִי נֶאֱלַץ לַחֲלוֹק עֲמוּקּוֹת עַל הַכּוֹתְבִים.</w:delText>
        </w:r>
      </w:del>
    </w:p>
    <w:p w14:paraId="02651AD9" w14:textId="42B32CE5" w:rsidR="00E279A1" w:rsidRPr="00E279A1" w:rsidDel="005C4E16" w:rsidRDefault="00E279A1" w:rsidP="00E279A1">
      <w:pPr>
        <w:rPr>
          <w:del w:id="133" w:author="Elazar Gershuni" w:date="2020-07-09T22:56:00Z"/>
          <w:shd w:val="clear" w:color="auto" w:fill="FFFFFF"/>
          <w:rtl/>
        </w:rPr>
      </w:pPr>
      <w:del w:id="134" w:author="Elazar Gershuni" w:date="2020-07-09T22:56:00Z">
        <w:r w:rsidRPr="00E279A1" w:rsidDel="005C4E16">
          <w:rPr>
            <w:rFonts w:cs="Arial"/>
            <w:shd w:val="clear" w:color="auto" w:fill="FFFFFF"/>
            <w:rtl/>
          </w:rPr>
          <w:delText>הֵם מַזְכִּירִים אֶת מַשְׁבֵּר הַקּוֹרוֹנָה וְכוֹתְבִים:  "חֶבְרָה בָּהּ הַחַלָּשִׁים בְּיוֹתֵר חוֹשְׁשִׁים לָלֶכֶת לִבְדִיקוֹת וּלְטִיפּוּל רְפוּאִי מִפַּחַד הַתַּשְׁלוּם עַל הַבְּדִיקוֹת  וְהַטִּיפּוּל, הִיא חֶבְרָה בָּהּ הַמַּגֵּיפָה תִּתְפַּשֵּׁט בְּצוּרָה נִרְחֶבֶת וְקַטְלָנִית יוֹתֵר".</w:delText>
        </w:r>
      </w:del>
    </w:p>
    <w:p w14:paraId="7BC39FF7" w14:textId="77E136E0" w:rsidR="00E279A1" w:rsidRPr="00E279A1" w:rsidDel="005C4E16" w:rsidRDefault="00E279A1" w:rsidP="00E279A1">
      <w:pPr>
        <w:rPr>
          <w:del w:id="135" w:author="Elazar Gershuni" w:date="2020-07-09T22:56:00Z"/>
          <w:shd w:val="clear" w:color="auto" w:fill="FFFFFF"/>
          <w:rtl/>
        </w:rPr>
      </w:pPr>
      <w:del w:id="136" w:author="Elazar Gershuni" w:date="2020-07-09T22:56:00Z">
        <w:r w:rsidRPr="00E279A1" w:rsidDel="005C4E16">
          <w:rPr>
            <w:rFonts w:cs="Arial"/>
            <w:shd w:val="clear" w:color="auto" w:fill="FFFFFF"/>
            <w:rtl/>
          </w:rPr>
          <w:delText>הָרֶמֶז לְאַרְצוֹת הַבְּרִית  בָּרוּר.</w:delText>
        </w:r>
      </w:del>
    </w:p>
    <w:p w14:paraId="1ADCBC39" w14:textId="0DA05D79" w:rsidR="00E279A1" w:rsidRPr="00E279A1" w:rsidDel="005C4E16" w:rsidRDefault="00E279A1" w:rsidP="00E279A1">
      <w:pPr>
        <w:rPr>
          <w:del w:id="137" w:author="Elazar Gershuni" w:date="2020-07-09T22:56:00Z"/>
          <w:shd w:val="clear" w:color="auto" w:fill="FFFFFF"/>
          <w:rtl/>
        </w:rPr>
      </w:pPr>
      <w:del w:id="138" w:author="Elazar Gershuni" w:date="2020-07-09T22:56:00Z">
        <w:r w:rsidRPr="00E279A1" w:rsidDel="005C4E16">
          <w:rPr>
            <w:rFonts w:cs="Arial"/>
            <w:shd w:val="clear" w:color="auto" w:fill="FFFFFF"/>
            <w:rtl/>
          </w:rPr>
          <w:delText>לַשְּׁאֵלָה אִם מְדִינָה זוֹ הִיא מוֹפֵת שֶׁל מַעֲרֶכֶת פְּרָטִית נַגִּיעַ בַּהֶמְשֵׁךְ; כָּאן רַק נַנִּיחַ שֶׁאָכֵן כָּךְ  הוּא.</w:delText>
        </w:r>
      </w:del>
    </w:p>
    <w:p w14:paraId="212D9A12" w14:textId="033BDD1B" w:rsidR="00E279A1" w:rsidRPr="00E279A1" w:rsidDel="005C4E16" w:rsidRDefault="00E279A1" w:rsidP="00E279A1">
      <w:pPr>
        <w:rPr>
          <w:del w:id="139" w:author="Elazar Gershuni" w:date="2020-07-09T22:56:00Z"/>
          <w:shd w:val="clear" w:color="auto" w:fill="FFFFFF"/>
          <w:rtl/>
        </w:rPr>
      </w:pPr>
      <w:del w:id="140" w:author="Elazar Gershuni" w:date="2020-07-09T22:56:00Z">
        <w:r w:rsidRPr="00E279A1" w:rsidDel="005C4E16">
          <w:rPr>
            <w:rFonts w:cs="Arial"/>
            <w:shd w:val="clear" w:color="auto" w:fill="FFFFFF"/>
            <w:rtl/>
          </w:rPr>
          <w:delText>נָכוֹן לִזְמַן כְּתִיבַת שׁוּרוֹת אֵלֶּה (שִׁלְהֵי יוּנִי 2020), מִסְפַּר הַמֵּתִים בְּאַרְהָ"ב מִקוֹרוֹנָה הֵם  הַגְּבוֹהִים בָּעוֹלָם.</w:delText>
        </w:r>
      </w:del>
    </w:p>
    <w:p w14:paraId="6D7C6354" w14:textId="726E3677" w:rsidR="00E279A1" w:rsidRPr="00E279A1" w:rsidDel="005C4E16" w:rsidRDefault="00E279A1" w:rsidP="00E279A1">
      <w:pPr>
        <w:rPr>
          <w:del w:id="141" w:author="Elazar Gershuni" w:date="2020-07-09T22:56:00Z"/>
          <w:shd w:val="clear" w:color="auto" w:fill="FFFFFF"/>
          <w:rtl/>
        </w:rPr>
      </w:pPr>
      <w:del w:id="142" w:author="Elazar Gershuni" w:date="2020-07-09T22:56:00Z">
        <w:r w:rsidRPr="00E279A1" w:rsidDel="005C4E16">
          <w:rPr>
            <w:rFonts w:cs="Arial"/>
            <w:shd w:val="clear" w:color="auto" w:fill="FFFFFF"/>
            <w:rtl/>
          </w:rPr>
          <w:delText>אֲבָל מְדוּבָּר בַּמְּדִינָה הַשְּׁלִישִׁית בְּגוֹדְלָהּ בָּעוֹלָם, וְלָכֵן עָלִינוּ לְתַקְנֵן זֹאת לְגוֹדֶל  הָאוּכְלוּסִיָּיה.</w:delText>
        </w:r>
      </w:del>
    </w:p>
    <w:p w14:paraId="57FB6F98" w14:textId="3636457A" w:rsidR="00E279A1" w:rsidRPr="00E279A1" w:rsidDel="005C4E16" w:rsidRDefault="00E279A1" w:rsidP="00E279A1">
      <w:pPr>
        <w:rPr>
          <w:del w:id="143" w:author="Elazar Gershuni" w:date="2020-07-09T22:56:00Z"/>
          <w:shd w:val="clear" w:color="auto" w:fill="FFFFFF"/>
          <w:rtl/>
        </w:rPr>
      </w:pPr>
      <w:del w:id="144" w:author="Elazar Gershuni" w:date="2020-07-09T22:56:00Z">
        <w:r w:rsidRPr="00E279A1" w:rsidDel="005C4E16">
          <w:rPr>
            <w:rFonts w:cs="Arial"/>
            <w:shd w:val="clear" w:color="auto" w:fill="FFFFFF"/>
            <w:rtl/>
          </w:rPr>
          <w:delText>בָּרֶגַע שֶׁאֲנַחְנוּ עוֹשִׂים זֹאת אָנוּ רוֹאִים בְּרֹאשׁ הָרְשִׁימָה (בְּנִיכּוּי סַן מָרִינוֹ  וְאַנְדּוּרָה) אֶת בֶּלְגִיָהָ (840 מִיתוֹת לְמִילְיוֹן נֶפֶשׁ), בְּרִיטַנְיָה (637 לְמִילְיוֹן), סְפָרַד (606),  אִיטַלְיָה (574), שְׁוֶודְיָה (518), צָרְפַת (456) וְרַק אָז אַרְהָ"ב (383 לְמִילְיוֹן).</w:delText>
        </w:r>
      </w:del>
    </w:p>
    <w:p w14:paraId="63F51194" w14:textId="314BF9F2" w:rsidR="00E279A1" w:rsidRPr="00E279A1" w:rsidDel="005C4E16" w:rsidRDefault="00E279A1" w:rsidP="00E279A1">
      <w:pPr>
        <w:rPr>
          <w:del w:id="145" w:author="Elazar Gershuni" w:date="2020-07-09T22:56:00Z"/>
          <w:shd w:val="clear" w:color="auto" w:fill="FFFFFF"/>
          <w:rtl/>
        </w:rPr>
      </w:pPr>
      <w:del w:id="146" w:author="Elazar Gershuni" w:date="2020-07-09T22:56:00Z">
        <w:r w:rsidRPr="00E279A1" w:rsidDel="005C4E16">
          <w:rPr>
            <w:rFonts w:cs="Arial"/>
            <w:shd w:val="clear" w:color="auto" w:fill="FFFFFF"/>
            <w:rtl/>
          </w:rPr>
          <w:delText>כָּל הַמְּדִינוֹת  הַמּוֹבִילוֹת אֶת הָרְשִׁימָה הֵן בַּעֲלוֹת מַעֲרֶכֶת בְּרִיאוּת מַמְלַכְתִּית חֲזָקָה, כָּל אַחַת בַּעֲלַת הַמְּאַפְייְנִים  מִשֶּׁלָּהּ.</w:delText>
        </w:r>
      </w:del>
    </w:p>
    <w:p w14:paraId="4BB0422B" w14:textId="279F2081" w:rsidR="00E279A1" w:rsidRPr="00E279A1" w:rsidDel="005C4E16" w:rsidRDefault="00E279A1" w:rsidP="00E279A1">
      <w:pPr>
        <w:rPr>
          <w:del w:id="147" w:author="Elazar Gershuni" w:date="2020-07-09T22:56:00Z"/>
          <w:shd w:val="clear" w:color="auto" w:fill="FFFFFF"/>
          <w:rtl/>
        </w:rPr>
      </w:pPr>
      <w:del w:id="148" w:author="Elazar Gershuni" w:date="2020-07-09T22:56:00Z">
        <w:r w:rsidRPr="00E279A1" w:rsidDel="005C4E16">
          <w:rPr>
            <w:rFonts w:cs="Arial"/>
            <w:shd w:val="clear" w:color="auto" w:fill="FFFFFF"/>
            <w:rtl/>
          </w:rPr>
          <w:delText>אַגַּב סִינְגַּפוּר, שֶׁבָּהּ חֵלֶק גָּדוֹל מִמַּעֲרֶכֶת הַבְּרִיאוּת מוּחְזָק בַּיָּדַיִים פְּרָטִיּוֹת, מְטַפֶּלֶת בְּצוּרָה  מֵיטָבִית בְּקוֹרוֹנָה, עִם 26 מִקְרֵי מָוֶות בְּסַךְ הַכּוֹל, אוֹ 4 מִיתוֹת לְמִילְיוֹן נֶפֶשׁ.</w:delText>
        </w:r>
      </w:del>
    </w:p>
    <w:p w14:paraId="43E73893" w14:textId="6998F09D" w:rsidR="00E279A1" w:rsidRPr="00E279A1" w:rsidDel="005C4E16" w:rsidRDefault="00E279A1" w:rsidP="00E279A1">
      <w:pPr>
        <w:rPr>
          <w:del w:id="149" w:author="Elazar Gershuni" w:date="2020-07-09T22:56:00Z"/>
          <w:shd w:val="clear" w:color="auto" w:fill="FFFFFF"/>
          <w:rtl/>
        </w:rPr>
      </w:pPr>
      <w:del w:id="150" w:author="Elazar Gershuni" w:date="2020-07-09T22:56:00Z">
        <w:r w:rsidRPr="00E279A1" w:rsidDel="005C4E16">
          <w:rPr>
            <w:rFonts w:cs="Arial"/>
            <w:shd w:val="clear" w:color="auto" w:fill="FFFFFF"/>
            <w:rtl/>
          </w:rPr>
          <w:delText>כְּלוֹמַר, בְּמִבְחָן  הַתּוֹצָאָה, בְּכָל הַנּוֹגֵעַ לְקוֹרוֹנָה, מְדִינוֹת בַּעֲלוֹת מַעֲרֶכֶת בְּרִיאוּת צִיבּוּרִית מִתְבָּרְרוֹת כְּכוֹשְׁלוֹת לֹא  פָּחוֹת, וְאַף יוֹתֵר, מֵאַרְצוֹת הַבְּרִית, שֶׁאוֹתָהּ רוֹאִים הַכּוֹתְבִים כְּסֵמֶל לְמַעֲרֶכֶת בְּרִיאוּת פְּרָטִית.</w:delText>
        </w:r>
      </w:del>
    </w:p>
    <w:p w14:paraId="187227C9" w14:textId="76BD9828" w:rsidR="00E279A1" w:rsidRPr="00E279A1" w:rsidDel="005C4E16" w:rsidRDefault="00E279A1" w:rsidP="00E279A1">
      <w:pPr>
        <w:rPr>
          <w:del w:id="151" w:author="Elazar Gershuni" w:date="2020-07-09T22:56:00Z"/>
          <w:shd w:val="clear" w:color="auto" w:fill="FFFFFF"/>
          <w:rtl/>
        </w:rPr>
      </w:pPr>
      <w:del w:id="152" w:author="Elazar Gershuni" w:date="2020-07-09T22:56:00Z">
        <w:r w:rsidRPr="00E279A1" w:rsidDel="005C4E16">
          <w:rPr>
            <w:rFonts w:cs="Arial"/>
            <w:shd w:val="clear" w:color="auto" w:fill="FFFFFF"/>
            <w:rtl/>
          </w:rPr>
          <w:delText xml:space="preserve"> מַעֲרֶכֶת הַבְּרִיאוּת בְּאַרְהָ"ב אַךְ הַאִם אַרְהָ"ב הִיא דֶּגֶם טוֹב לְמַעֲרֶכֶת בְּרִיאוּת פְּרָטִית? כְּפִי שֶׁהַכּוֹתְבִים  עַצְמָם מוֹדִים, 27% מֵהַתַּקְצִיב הַפֶדֶרָלִי, יוֹתֵר מִטְּרִילְיוֹן דּוֹלָר, מוּקְדָּשׁ לִתְחוּם הַבְּרִיאוּת, בְּעִיקָּר  לְבִיטּוּחֵי הַבְּרִיאוּת הַמַּמְלַכְתִּיִּים מִדִּיקִייְד וּמִדִּיקֶייר.</w:delText>
        </w:r>
      </w:del>
    </w:p>
    <w:p w14:paraId="6E6D0F53" w14:textId="5E929F25" w:rsidR="00E279A1" w:rsidRPr="00E279A1" w:rsidDel="005C4E16" w:rsidRDefault="00E279A1" w:rsidP="00E279A1">
      <w:pPr>
        <w:rPr>
          <w:del w:id="153" w:author="Elazar Gershuni" w:date="2020-07-09T22:56:00Z"/>
          <w:shd w:val="clear" w:color="auto" w:fill="FFFFFF"/>
          <w:rtl/>
        </w:rPr>
      </w:pPr>
      <w:del w:id="154" w:author="Elazar Gershuni" w:date="2020-07-09T22:56:00Z">
        <w:r w:rsidRPr="00E279A1" w:rsidDel="005C4E16">
          <w:rPr>
            <w:rFonts w:cs="Arial"/>
            <w:shd w:val="clear" w:color="auto" w:fill="FFFFFF"/>
            <w:rtl/>
          </w:rPr>
          <w:delText>אִם מוֹסִיפִים אֶת אוּבְּמָה-קִיָּיְר מְדוּבָּר  בַּמְּדִינָה עִם הַהוֹצָאָה הַמַּמְלַכְתִּית אוֹ כְּפוּיָה הַגְּבוֹהָה בְּיוֹתֵר בָּעוֹלָם עַל בְּרִיאוּת כְּאָחוּז מהתּמָ"ג.</w:delText>
        </w:r>
      </w:del>
    </w:p>
    <w:p w14:paraId="68F1E407" w14:textId="1231C188" w:rsidR="00E279A1" w:rsidRPr="00E279A1" w:rsidDel="005C4E16" w:rsidRDefault="00E279A1" w:rsidP="00E279A1">
      <w:pPr>
        <w:rPr>
          <w:del w:id="155" w:author="Elazar Gershuni" w:date="2020-07-09T22:56:00Z"/>
          <w:shd w:val="clear" w:color="auto" w:fill="FFFFFF"/>
          <w:rtl/>
        </w:rPr>
      </w:pPr>
      <w:del w:id="156" w:author="Elazar Gershuni" w:date="2020-07-09T22:56:00Z">
        <w:r w:rsidRPr="00E279A1" w:rsidDel="005C4E16">
          <w:rPr>
            <w:rFonts w:cs="Arial"/>
            <w:shd w:val="clear" w:color="auto" w:fill="FFFFFF"/>
            <w:rtl/>
          </w:rPr>
          <w:delText xml:space="preserve"> מֵעֵבֶר לְכָךְ, הַבְנָיַּית הַמַּעֲרֶכֶת עַל בִּיטּוּחֵי בְּרִיאוּת דֶּרֶךְ הַמַּעֲסִיקִים נוֹבַעַת מִמַּעֲרֶכֶת תַּמְרִיצִים שֶׁיָּצְרָה  הַמֶּמְשָׁלָה (בְּכָךְ שֶׁפָּטְרָה מֵמַס בִּיטּוּחִים שֶׁכָּאֵלֶּה) וְהִיא זוֹ שֶׁיָּצְרָה חֵלֶק אַחֵר מִן הָעִיוּוּתִים שָׁם.</w:delText>
        </w:r>
      </w:del>
    </w:p>
    <w:p w14:paraId="22C5CA92" w14:textId="583438D4" w:rsidR="00E279A1" w:rsidRPr="00E279A1" w:rsidDel="005C4E16" w:rsidRDefault="00E279A1" w:rsidP="00E279A1">
      <w:pPr>
        <w:rPr>
          <w:del w:id="157" w:author="Elazar Gershuni" w:date="2020-07-09T22:56:00Z"/>
          <w:shd w:val="clear" w:color="auto" w:fill="FFFFFF"/>
          <w:rtl/>
        </w:rPr>
      </w:pPr>
      <w:del w:id="158" w:author="Elazar Gershuni" w:date="2020-07-09T22:56:00Z">
        <w:r w:rsidRPr="00E279A1" w:rsidDel="005C4E16">
          <w:rPr>
            <w:rFonts w:cs="Arial"/>
            <w:shd w:val="clear" w:color="auto" w:fill="FFFFFF"/>
            <w:rtl/>
          </w:rPr>
          <w:delText xml:space="preserve"> לְהַעֲרָכַת כַּלְכְּלָנִים בְּאַרְהָ"ב, שְׁנֵי הַמְּאַפְייְנִים הָאֵלֶּה – הַכֶּסֶף הַגָּדוֹל שֶׁמַּזְרִימָה הַמֶּמְשָׁלָה, הַמַּקְפִּיץ אֶת  הַבִּיקּוּשׁ, וַהֲטָיַּית הַמַּעֲרֶכֶת לַבִּיטּוּחִים בְּמָקוֹם לְטִיפּוּלִים יְשִׁירִים – תָּרְמוּ לְחֵלֶק מַשְׁמָעוּתִי מִן  הַמְּחִירִים הַגְּבוֹהִים שֶׁל הַבְּרִיאוּת שָׁם, הַמְּהַוִּוים נֵטַל שֶׁאֵינוֹ מוּצְדָּק עַל חַסְרֵי הַבִּיטּוּחַ.</w:delText>
        </w:r>
      </w:del>
    </w:p>
    <w:p w14:paraId="18F8F757" w14:textId="2C14A647" w:rsidR="00E279A1" w:rsidRPr="00E279A1" w:rsidDel="005C4E16" w:rsidRDefault="00E279A1" w:rsidP="00E279A1">
      <w:pPr>
        <w:rPr>
          <w:del w:id="159" w:author="Elazar Gershuni" w:date="2020-07-09T22:56:00Z"/>
          <w:shd w:val="clear" w:color="auto" w:fill="FFFFFF"/>
          <w:rtl/>
        </w:rPr>
      </w:pPr>
      <w:del w:id="160" w:author="Elazar Gershuni" w:date="2020-07-09T22:56:00Z">
        <w:r w:rsidRPr="00E279A1" w:rsidDel="005C4E16">
          <w:rPr>
            <w:rFonts w:cs="Arial"/>
            <w:shd w:val="clear" w:color="auto" w:fill="FFFFFF"/>
            <w:rtl/>
          </w:rPr>
          <w:delText>כְּשָׁלִים  נוֹסָפִים שֶׁל מַעֲרֶכֶת זוֹ, שֶׁאֵינָם קְשׁוּרִים כְּלָל לַשּׁוּק הַחוֹפְשִׁי, פִּירַטְתִּי בְּמַאֲמָרֵי "רְפוּאָה חוֹפְשִׁית",  שֶׁפּוּרְסַם בִּכְתַב הָעֵת "הַשִּׁילּוּחַ", גִּילְּיוֹן 18 (הַמַּאֲמָר זָמִין לְעִיּוּן בָּאִינְטֶרְנֵט, וַאֲנִי מַזְמִין אֶת כָּל  הַמְּעוּנְיָין לָדוּן בַּנּוֹשֵׂא לְעַיֵין בּוֹ).</w:delText>
        </w:r>
      </w:del>
    </w:p>
    <w:p w14:paraId="22359634" w14:textId="5135E645" w:rsidR="00E279A1" w:rsidRPr="00E279A1" w:rsidDel="005C4E16" w:rsidRDefault="00E279A1" w:rsidP="00E279A1">
      <w:pPr>
        <w:rPr>
          <w:del w:id="161" w:author="Elazar Gershuni" w:date="2020-07-09T22:56:00Z"/>
          <w:shd w:val="clear" w:color="auto" w:fill="FFFFFF"/>
          <w:rtl/>
        </w:rPr>
      </w:pPr>
      <w:del w:id="162" w:author="Elazar Gershuni" w:date="2020-07-09T22:56:00Z">
        <w:r w:rsidRPr="00E279A1" w:rsidDel="005C4E16">
          <w:rPr>
            <w:rFonts w:cs="Arial"/>
            <w:shd w:val="clear" w:color="auto" w:fill="FFFFFF"/>
            <w:rtl/>
          </w:rPr>
          <w:delText>עִם זֹאת, לְמַעֲרֶכֶת הַבְּרִיאוּת הָאָמֵרִיקָאִית, שֶׁנִּקְרָא לָהּ לְצוֹרֶךְ  הָעִנְיָין "חֲצִי-פְּרָטִית", יֵשׁ גַּם יִתְרוֹנוֹת.</w:delText>
        </w:r>
      </w:del>
    </w:p>
    <w:p w14:paraId="7CD01B4F" w14:textId="479CD615" w:rsidR="00E279A1" w:rsidRPr="00E279A1" w:rsidDel="005C4E16" w:rsidRDefault="00E279A1" w:rsidP="00E279A1">
      <w:pPr>
        <w:rPr>
          <w:del w:id="163" w:author="Elazar Gershuni" w:date="2020-07-09T22:56:00Z"/>
          <w:shd w:val="clear" w:color="auto" w:fill="FFFFFF"/>
          <w:rtl/>
        </w:rPr>
      </w:pPr>
      <w:del w:id="164" w:author="Elazar Gershuni" w:date="2020-07-09T22:56:00Z">
        <w:r w:rsidRPr="00E279A1" w:rsidDel="005C4E16">
          <w:rPr>
            <w:rFonts w:cs="Arial"/>
            <w:shd w:val="clear" w:color="auto" w:fill="FFFFFF"/>
            <w:rtl/>
          </w:rPr>
          <w:delText>הַטִּיפּוּל הָרְפוּאִי שָׁם הוּא מֵהַטּוֹבִים בָּעוֹלָם אִם לֹא הַטּוֹב  בָּעוֹלָם, וְהָעוּבְדָּה שֶׁאֲנָשִׁים אוֹסְפִים כֶּסֶף כְּדֵי לָטוּס וּלְהִתְרַפֵּא שָׁם מְעִידָה עַל כָּךְ כְּאֶלֶף עֵדִים.</w:delText>
        </w:r>
      </w:del>
    </w:p>
    <w:p w14:paraId="56B49E68" w14:textId="2C7C9449" w:rsidR="00E279A1" w:rsidRPr="00E279A1" w:rsidDel="005C4E16" w:rsidRDefault="00E279A1" w:rsidP="00E279A1">
      <w:pPr>
        <w:rPr>
          <w:del w:id="165" w:author="Elazar Gershuni" w:date="2020-07-09T22:56:00Z"/>
          <w:shd w:val="clear" w:color="auto" w:fill="FFFFFF"/>
          <w:rtl/>
        </w:rPr>
      </w:pPr>
      <w:del w:id="166" w:author="Elazar Gershuni" w:date="2020-07-09T22:56:00Z">
        <w:r w:rsidRPr="00E279A1" w:rsidDel="005C4E16">
          <w:rPr>
            <w:rFonts w:cs="Arial"/>
            <w:shd w:val="clear" w:color="auto" w:fill="FFFFFF"/>
            <w:rtl/>
          </w:rPr>
          <w:delText>הַאִם  בֶּאֱמֶת הָיִינוּ מַעֲדִיפִים שֶׁלֹּא הָיוּ מַעֲרָכוֹת כָּאֵלֶּה בָּעוֹלָם וְהָאֲנָשִׁים הָאֵלֶּה הָיוּ מֵתִים אוֹ לֹא מְטוּפָּלִים  כָּרָאוּי? בִּמַדָּדִים חֲשׁוּבִים שׁוֹנִים הַמַּעֲרֶכֶת הָאָמֵרִיקָאִית – עַל אַף חֶסְרוֹנוֹתֶיהָ הַנָּ"ל – מִצְטַיֶּינֶת: אִם  מְדוּבָּר בִּזְמַן הַהַמְתָּנָה לְרוֹפֵא מִקְצוֹעִי אוֹ לְנִיתּוּחַ, אוֹ בְּמִסְפַּר הַמַּחֲלִימִים מִסַּרְטָן, וְכֵן הָלְאָה.</w:delText>
        </w:r>
      </w:del>
    </w:p>
    <w:p w14:paraId="6A2DED98" w14:textId="59F320E2" w:rsidR="00E279A1" w:rsidRPr="00E279A1" w:rsidDel="005C4E16" w:rsidRDefault="00E279A1" w:rsidP="00E279A1">
      <w:pPr>
        <w:rPr>
          <w:del w:id="167" w:author="Elazar Gershuni" w:date="2020-07-09T22:56:00Z"/>
          <w:shd w:val="clear" w:color="auto" w:fill="FFFFFF"/>
          <w:rtl/>
        </w:rPr>
      </w:pPr>
      <w:del w:id="168" w:author="Elazar Gershuni" w:date="2020-07-09T22:56:00Z">
        <w:r w:rsidRPr="00E279A1" w:rsidDel="005C4E16">
          <w:rPr>
            <w:rFonts w:cs="Arial"/>
            <w:shd w:val="clear" w:color="auto" w:fill="FFFFFF"/>
            <w:rtl/>
          </w:rPr>
          <w:delText xml:space="preserve"> הַהִתְמַקְּדוּת בְּתוֹחֶלֶת הַחַיִּים אֵינָהּ מְלַמֶּדֶת הַרְבֵּה מִשּׁוּם שֶׁכְּפִי שֶׁהַכּוֹתְבִים עַצְמָם מוֹדִים, גּוֹרְמִים  שׁוֹנִים וְרַבִּים תּוֹרְמִים לָהּ.</w:delText>
        </w:r>
      </w:del>
    </w:p>
    <w:p w14:paraId="7F00DD0C" w14:textId="239B61F8" w:rsidR="00E279A1" w:rsidRPr="00E279A1" w:rsidDel="005C4E16" w:rsidRDefault="00E279A1" w:rsidP="00E279A1">
      <w:pPr>
        <w:rPr>
          <w:del w:id="169" w:author="Elazar Gershuni" w:date="2020-07-09T22:56:00Z"/>
          <w:shd w:val="clear" w:color="auto" w:fill="FFFFFF"/>
          <w:rtl/>
        </w:rPr>
      </w:pPr>
      <w:del w:id="170" w:author="Elazar Gershuni" w:date="2020-07-09T22:56:00Z">
        <w:r w:rsidRPr="00E279A1" w:rsidDel="005C4E16">
          <w:rPr>
            <w:rFonts w:cs="Arial"/>
            <w:shd w:val="clear" w:color="auto" w:fill="FFFFFF"/>
            <w:rtl/>
          </w:rPr>
          <w:delText>בֵּין הַשְּׁאָר: תְּאוּנוֹת דְּרָכִים, פְּשָׁעִים אַלִּימִים, הַשְׁמָנַת יֶתֶר,  הִתְאַבְּדוּיוֹת, שִׁימּוּשׁ בְּסַמִּים, וְעוֹד (שְׁנֵי הַגּוֹרְמִים הָאַחֲרוֹנִים, הַנִּמְצָאִים בַּעֲלִיָּיה, הֵם הַמַּשְׁפִּיעִים  עַל יְרִידַת תּוֹחֶלֶת הַחַיִּים בְּאַרְהָ"ב בַּשָּׁנִים הָאַחֲרוֹנוֹת).</w:delText>
        </w:r>
      </w:del>
    </w:p>
    <w:p w14:paraId="5F2D06B9" w14:textId="6DD822A4" w:rsidR="00E279A1" w:rsidRPr="00E279A1" w:rsidDel="005C4E16" w:rsidRDefault="00E279A1" w:rsidP="00E279A1">
      <w:pPr>
        <w:rPr>
          <w:del w:id="171" w:author="Elazar Gershuni" w:date="2020-07-09T22:56:00Z"/>
          <w:shd w:val="clear" w:color="auto" w:fill="FFFFFF"/>
          <w:rtl/>
        </w:rPr>
      </w:pPr>
      <w:del w:id="172" w:author="Elazar Gershuni" w:date="2020-07-09T22:56:00Z">
        <w:r w:rsidRPr="00E279A1" w:rsidDel="005C4E16">
          <w:rPr>
            <w:rFonts w:cs="Arial"/>
            <w:shd w:val="clear" w:color="auto" w:fill="FFFFFF"/>
            <w:rtl/>
          </w:rPr>
          <w:delText>בְּכָל אֵלֶּה אֶפְשָׁר לְהַאֲשִׁים אֶת הַחֶבְרָה  הָאָמֵרִיקָאִית לֹא מְעַט – אֲבָל פָּחוֹת אֶת מַעֲרֶכֶת הַבְּרִיאוּת שֶׁלָּהּ.</w:delText>
        </w:r>
      </w:del>
    </w:p>
    <w:p w14:paraId="5D67E0AA" w14:textId="799513AA" w:rsidR="00E279A1" w:rsidRPr="00E279A1" w:rsidDel="005C4E16" w:rsidRDefault="00E279A1" w:rsidP="00E279A1">
      <w:pPr>
        <w:rPr>
          <w:del w:id="173" w:author="Elazar Gershuni" w:date="2020-07-09T22:56:00Z"/>
          <w:shd w:val="clear" w:color="auto" w:fill="FFFFFF"/>
          <w:rtl/>
        </w:rPr>
      </w:pPr>
      <w:del w:id="174" w:author="Elazar Gershuni" w:date="2020-07-09T22:56:00Z">
        <w:r w:rsidRPr="00E279A1" w:rsidDel="005C4E16">
          <w:rPr>
            <w:rFonts w:cs="Arial"/>
            <w:shd w:val="clear" w:color="auto" w:fill="FFFFFF"/>
            <w:rtl/>
          </w:rPr>
          <w:delText>הַכּוֹתְבִים סְבוּרִים שֶׁמַּעֲרֶכֶת בְּרִיאוּת  פְּרָטִית לוֹקָה בִּבְעָיָה שֶׁהִיא "גּוֹבַהּ מִן הַצִּיבּוּר כֶּסֶף בְּצוּרָה שָׁוֶוה.</w:delText>
        </w:r>
      </w:del>
    </w:p>
    <w:p w14:paraId="7522C474" w14:textId="5FD89340" w:rsidR="00E279A1" w:rsidRPr="00E279A1" w:rsidDel="005C4E16" w:rsidRDefault="00E279A1" w:rsidP="00E279A1">
      <w:pPr>
        <w:rPr>
          <w:del w:id="175" w:author="Elazar Gershuni" w:date="2020-07-09T22:56:00Z"/>
          <w:shd w:val="clear" w:color="auto" w:fill="FFFFFF"/>
          <w:rtl/>
        </w:rPr>
      </w:pPr>
      <w:del w:id="176" w:author="Elazar Gershuni" w:date="2020-07-09T22:56:00Z">
        <w:r w:rsidRPr="00E279A1" w:rsidDel="005C4E16">
          <w:rPr>
            <w:rFonts w:cs="Arial"/>
            <w:shd w:val="clear" w:color="auto" w:fill="FFFFFF"/>
            <w:rtl/>
          </w:rPr>
          <w:delText>עָנִי יְשַׁלֵּם אֶת אוֹתוֹ הַמְּחִיר  שֶׁמְּשַׁלֵּם עָשִׁיר".</w:delText>
        </w:r>
      </w:del>
    </w:p>
    <w:p w14:paraId="51D78928" w14:textId="31B7D5EE" w:rsidR="00E279A1" w:rsidRPr="00E279A1" w:rsidDel="005C4E16" w:rsidRDefault="00E279A1" w:rsidP="00E279A1">
      <w:pPr>
        <w:rPr>
          <w:del w:id="177" w:author="Elazar Gershuni" w:date="2020-07-09T22:56:00Z"/>
          <w:shd w:val="clear" w:color="auto" w:fill="FFFFFF"/>
          <w:rtl/>
        </w:rPr>
      </w:pPr>
      <w:del w:id="178" w:author="Elazar Gershuni" w:date="2020-07-09T22:56:00Z">
        <w:r w:rsidRPr="00E279A1" w:rsidDel="005C4E16">
          <w:rPr>
            <w:rFonts w:cs="Arial"/>
            <w:shd w:val="clear" w:color="auto" w:fill="FFFFFF"/>
            <w:rtl/>
          </w:rPr>
          <w:delText>זוֹ טַעֲנָה מוּזָרָה מִשּׁוּם שֶׁהִיא חָלָה עַל כָּל הַמַּעֲרֶכֶת הַשּׁוּקִית כּוּלָּהּ.</w:delText>
        </w:r>
      </w:del>
    </w:p>
    <w:p w14:paraId="54B5967A" w14:textId="5A609E3B" w:rsidR="00E279A1" w:rsidRPr="00E279A1" w:rsidDel="005C4E16" w:rsidRDefault="00E279A1" w:rsidP="00E279A1">
      <w:pPr>
        <w:rPr>
          <w:del w:id="179" w:author="Elazar Gershuni" w:date="2020-07-09T22:56:00Z"/>
          <w:shd w:val="clear" w:color="auto" w:fill="FFFFFF"/>
          <w:rtl/>
        </w:rPr>
      </w:pPr>
      <w:del w:id="180" w:author="Elazar Gershuni" w:date="2020-07-09T22:56:00Z">
        <w:r w:rsidRPr="00E279A1" w:rsidDel="005C4E16">
          <w:rPr>
            <w:rFonts w:cs="Arial"/>
            <w:shd w:val="clear" w:color="auto" w:fill="FFFFFF"/>
            <w:rtl/>
          </w:rPr>
          <w:delText>בְּכָל מוּצָר  וְשֵׁירוּת אַחֵר – מָזוֹן, הַלְבָּשָׁה, מְגוּרִים, וְכֵן הָלְאָה – הַמְּחִירִים אֵינָם תְּלוּיִים בִּשְׁאֵלַת כּוֹשֶׁר  הַהִשְׂתַּכְּרוּת שֶׁל הַצַּרְכָן.</w:delText>
        </w:r>
      </w:del>
    </w:p>
    <w:p w14:paraId="555AA315" w14:textId="6501E728" w:rsidR="00E279A1" w:rsidRPr="00E279A1" w:rsidDel="005C4E16" w:rsidRDefault="00E279A1" w:rsidP="00E279A1">
      <w:pPr>
        <w:rPr>
          <w:del w:id="181" w:author="Elazar Gershuni" w:date="2020-07-09T22:56:00Z"/>
          <w:shd w:val="clear" w:color="auto" w:fill="FFFFFF"/>
          <w:rtl/>
        </w:rPr>
      </w:pPr>
      <w:del w:id="182" w:author="Elazar Gershuni" w:date="2020-07-09T22:56:00Z">
        <w:r w:rsidRPr="00E279A1" w:rsidDel="005C4E16">
          <w:rPr>
            <w:rFonts w:cs="Arial"/>
            <w:shd w:val="clear" w:color="auto" w:fill="FFFFFF"/>
            <w:rtl/>
          </w:rPr>
          <w:delText>מַעֲרֶכֶת סוֹצְיָאלִיסְטִית שֶׁל "מִכָּל אֶחָד כְּפִי יְכוֹלְתּוֹ, לְכָל אֶחָד כְּפִי צְרָכָיו"  נִשְׁמַעַת קוֹסֶמֶת מְאוֹד אַךְ נִכְשְׁלָה בְּאוֹפֶן מַחְפִּיר בְּמִבְחַן הַתּוֹצָאָה בְּכָל מָקוֹם שֶׁהִיא נוּסְתָה בּוֹ, וְלֹא  בַּמִּקְרֶה.</w:delText>
        </w:r>
      </w:del>
    </w:p>
    <w:p w14:paraId="112F3187" w14:textId="270C67FF" w:rsidR="00E279A1" w:rsidRPr="00E279A1" w:rsidDel="005C4E16" w:rsidRDefault="00E279A1" w:rsidP="00E279A1">
      <w:pPr>
        <w:rPr>
          <w:del w:id="183" w:author="Elazar Gershuni" w:date="2020-07-09T22:56:00Z"/>
          <w:shd w:val="clear" w:color="auto" w:fill="FFFFFF"/>
          <w:rtl/>
        </w:rPr>
      </w:pPr>
      <w:del w:id="184" w:author="Elazar Gershuni" w:date="2020-07-09T22:56:00Z">
        <w:r w:rsidRPr="00E279A1" w:rsidDel="005C4E16">
          <w:rPr>
            <w:rFonts w:cs="Arial"/>
            <w:shd w:val="clear" w:color="auto" w:fill="FFFFFF"/>
            <w:rtl/>
          </w:rPr>
          <w:delText>הַכֶּשֶׁל בַּמַּעֲרֶכֶת הַזֹּאת הוּא גַּם מוּסָרִי: בְּמַעֲרֶכֶת בְּרִיאוּת כַּזֹּאת, אֲנָשִׁים עֲנִיִּים וּבְרִיאִים  מְשַׁלְּמִים עַל הוֹצָאוֹת הַבְּרִיאוּת שֶׁל אֲנָשִׁים עֲשִׁירִים הַמִּזְדַּקְקִים לַמַּעֲרֶכֶת וְנֶהֱנִים מִכַּסְפֵּי מְשַׁלֵּם  הַמִּסִים.</w:delText>
        </w:r>
      </w:del>
    </w:p>
    <w:p w14:paraId="5A8BB3CD" w14:textId="7859F12D" w:rsidR="00E279A1" w:rsidRPr="00E279A1" w:rsidDel="005C4E16" w:rsidRDefault="00E279A1" w:rsidP="00E279A1">
      <w:pPr>
        <w:rPr>
          <w:del w:id="185" w:author="Elazar Gershuni" w:date="2020-07-09T22:56:00Z"/>
          <w:shd w:val="clear" w:color="auto" w:fill="FFFFFF"/>
          <w:rtl/>
        </w:rPr>
      </w:pPr>
      <w:del w:id="186" w:author="Elazar Gershuni" w:date="2020-07-09T22:56:00Z">
        <w:r w:rsidRPr="00E279A1" w:rsidDel="005C4E16">
          <w:rPr>
            <w:rFonts w:cs="Arial"/>
            <w:shd w:val="clear" w:color="auto" w:fill="FFFFFF"/>
            <w:rtl/>
          </w:rPr>
          <w:delText>אֵין פֹּה שׁוּם קֶשֶׁר לִצְדָקָה, שֶׁבָּהּ תָּמִיד הָעֲשִׁירִים מְמַמְּנִּים אֶת הָעֲנִיָּים וְלֹא הָפוּךְ.</w:delText>
        </w:r>
      </w:del>
    </w:p>
    <w:p w14:paraId="3C7D9C4F" w14:textId="109797EE" w:rsidR="00E279A1" w:rsidRPr="00E279A1" w:rsidDel="005C4E16" w:rsidRDefault="00E279A1" w:rsidP="00E279A1">
      <w:pPr>
        <w:rPr>
          <w:del w:id="187" w:author="Elazar Gershuni" w:date="2020-07-09T22:56:00Z"/>
          <w:shd w:val="clear" w:color="auto" w:fill="FFFFFF"/>
          <w:rtl/>
        </w:rPr>
      </w:pPr>
      <w:del w:id="188" w:author="Elazar Gershuni" w:date="2020-07-09T22:56:00Z">
        <w:r w:rsidRPr="00E279A1" w:rsidDel="005C4E16">
          <w:rPr>
            <w:rFonts w:cs="Arial"/>
            <w:shd w:val="clear" w:color="auto" w:fill="FFFFFF"/>
            <w:rtl/>
          </w:rPr>
          <w:delText>בְּמַעֲרֶכֶת  כַּזֹּאת שֶׁבָּהּ הַמִּימּוּן אֵינוֹ מַגִּיעַ מַכִּיס הַצַּרְכָן, הַתַּמְרִיצִים גּוֹרְמִים לַעֲלִיַּית הַמְּחִירִים לַצִּיבּוּר (כִּי  לְצַּרְכָן וּלְרוֹפֵא לֹא אִכְפַּת מָה מְחִיר הַתְּרוּפָה, לְדוּגְמָה) וְכָךְ לְצִמְצוּם הַיְּכוֹלֶת לְטַפֵּל בָּאֲנָשִׁים,  וּלְהוֹרָדַת הַתַּמְרִיצִים לְהַגְבָּרַת הַהֶיצֵּעַ, וְכָךְ מִתְקַבֶּלֶת הַתּוֹצָאָה שֶׁל תּוֹרִים אֲרוּכִּים לְטִיפּוּל רְפוּאִי.</w:delText>
        </w:r>
      </w:del>
    </w:p>
    <w:p w14:paraId="39E25E90" w14:textId="4583AFD8" w:rsidR="00E279A1" w:rsidRPr="00E279A1" w:rsidDel="005C4E16" w:rsidRDefault="00E279A1" w:rsidP="00E279A1">
      <w:pPr>
        <w:rPr>
          <w:del w:id="189" w:author="Elazar Gershuni" w:date="2020-07-09T22:56:00Z"/>
          <w:shd w:val="clear" w:color="auto" w:fill="FFFFFF"/>
          <w:rtl/>
        </w:rPr>
      </w:pPr>
      <w:del w:id="190" w:author="Elazar Gershuni" w:date="2020-07-09T22:56:00Z">
        <w:r w:rsidRPr="00E279A1" w:rsidDel="005C4E16">
          <w:rPr>
            <w:rFonts w:cs="Arial"/>
            <w:shd w:val="clear" w:color="auto" w:fill="FFFFFF"/>
            <w:rtl/>
          </w:rPr>
          <w:delText xml:space="preserve"> בְּחִינָה מְפוּכַּחַת שֶׁל הַמְּצִיאוּת מְלַמֶּדֶת, אֵפוֹא, שֶׁהַמַּעֲרֶכֶת שֶׁבָּהּ תָּמְכוּ הַפּוֹסְקִים לְאוֹרֶךְ הַדּוֹרוֹת,  שֶׁהָייְתָה גַּם זוֹ הַנְּהוּגָה בַּפוֹעַל, הִיא הָרְצוּיָה: מַעֲרֶכֶת בְּרִיאוּת הַבְּנוּיָה עַל יוֹזְמָה פְּרָטִית וְתַחֲרוּת  חוֹפְשִׁית, יַחַד עִם עֶזְרָה הֲדָדִית וְסוֹלִידֵרִיּוֹת כְּפִי שֶׁיָּדְעוּ הַיְּהוּדִים לְקַיֵּים לְאוֹרֶךְ כָּל הַדּוֹרוֹת,  וְלֹא לְהַזְנִיחַ אַף נִזְקָק בְּשׁוּלֵי הַדֶּרֶךְ.</w:delText>
        </w:r>
      </w:del>
    </w:p>
    <w:p w14:paraId="3C528850" w14:textId="0DCD4202" w:rsidR="00E279A1" w:rsidRPr="00E279A1" w:rsidDel="005C4E16" w:rsidRDefault="00E279A1" w:rsidP="00E279A1">
      <w:pPr>
        <w:rPr>
          <w:del w:id="191" w:author="Elazar Gershuni" w:date="2020-07-09T22:56:00Z"/>
          <w:shd w:val="clear" w:color="auto" w:fill="FFFFFF"/>
          <w:rtl/>
        </w:rPr>
      </w:pPr>
      <w:del w:id="192" w:author="Elazar Gershuni" w:date="2020-07-09T22:56:00Z">
        <w:r w:rsidRPr="00E279A1" w:rsidDel="005C4E16">
          <w:rPr>
            <w:rFonts w:cs="Arial"/>
            <w:shd w:val="clear" w:color="auto" w:fill="FFFFFF"/>
            <w:rtl/>
          </w:rPr>
          <w:delText>רַק חִיזּוּקָהּ שֶׁל הַמַּעֲרֶכֶת הַפְּרָטִית הִיא זֹאת שֶׁתָּבִיא לְהוֹזָלַת  מְחִירִים וְשִׁיפּוּר אֵיכוּת הַטִּיפּוּל הָרְפוּאִי, וּתְאַפְשֵׁר לַצִּיבּוּר לִתְמוֹךְ טוֹב יוֹתֵר בְּמִי שֶׁיָּדוֹ אֵינָהּ  מַשָּׂגֶת.</w:delText>
        </w:r>
      </w:del>
    </w:p>
    <w:p w14:paraId="55CC70F6" w14:textId="1669FE07" w:rsidR="005B00AD" w:rsidRPr="00E279A1" w:rsidRDefault="00E279A1" w:rsidP="00E279A1">
      <w:pPr>
        <w:rPr>
          <w:rtl/>
        </w:rPr>
      </w:pPr>
      <w:del w:id="193" w:author="Elazar Gershuni" w:date="2020-07-09T22:56:00Z">
        <w:r w:rsidRPr="00E279A1" w:rsidDel="005C4E16">
          <w:rPr>
            <w:rFonts w:cs="Arial"/>
            <w:shd w:val="clear" w:color="auto" w:fill="FFFFFF"/>
            <w:rtl/>
          </w:rPr>
          <w:delText>זֶהוּ הַכִּיוּוּן שֶׁעָלֵינוּ לָלֶכֶת אֵלָיו, אִם טוֹבַת הַצִּיבּוּר אָכֵן לְנֶגֶד עֵינֵינוּ.</w:delText>
        </w:r>
      </w:del>
    </w:p>
    <w:sectPr w:rsidR="005B00AD" w:rsidRPr="00E279A1" w:rsidSect="00F920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azar Gershuni">
    <w15:presenceInfo w15:providerId="Windows Live" w15:userId="9b745076b52a2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A7"/>
    <w:rsid w:val="00022E8A"/>
    <w:rsid w:val="00065457"/>
    <w:rsid w:val="00121BD3"/>
    <w:rsid w:val="001256A7"/>
    <w:rsid w:val="003669DD"/>
    <w:rsid w:val="003F0D9E"/>
    <w:rsid w:val="00407D03"/>
    <w:rsid w:val="005446AD"/>
    <w:rsid w:val="005B00AD"/>
    <w:rsid w:val="005C4E16"/>
    <w:rsid w:val="006C1B0E"/>
    <w:rsid w:val="00756202"/>
    <w:rsid w:val="008124B5"/>
    <w:rsid w:val="008D2B55"/>
    <w:rsid w:val="009365C1"/>
    <w:rsid w:val="00B4110A"/>
    <w:rsid w:val="00C10B5A"/>
    <w:rsid w:val="00C56AA1"/>
    <w:rsid w:val="00C70E12"/>
    <w:rsid w:val="00DD6A04"/>
    <w:rsid w:val="00E279A1"/>
    <w:rsid w:val="00F60915"/>
    <w:rsid w:val="00F920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2B1E"/>
  <w15:chartTrackingRefBased/>
  <w15:docId w15:val="{872F4623-29A0-4373-B11E-10D689B7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915"/>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6091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2930</Words>
  <Characters>16706</Characters>
  <Application>Microsoft Office Word</Application>
  <DocSecurity>0</DocSecurity>
  <Lines>139</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הלל גרשוני</dc:creator>
  <cp:keywords/>
  <dc:description/>
  <cp:lastModifiedBy>Elazar Gershuni</cp:lastModifiedBy>
  <cp:revision>3</cp:revision>
  <dcterms:created xsi:type="dcterms:W3CDTF">2020-07-09T13:42:00Z</dcterms:created>
  <dcterms:modified xsi:type="dcterms:W3CDTF">2020-07-09T19:56:00Z</dcterms:modified>
</cp:coreProperties>
</file>